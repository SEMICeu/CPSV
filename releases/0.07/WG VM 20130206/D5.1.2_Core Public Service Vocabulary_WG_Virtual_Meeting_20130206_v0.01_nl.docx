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A3" w:rsidRDefault="00770FA3" w:rsidP="000A2167">
      <w:pPr>
        <w:pStyle w:val="Subtitle"/>
        <w:rPr>
          <w:b/>
          <w:bCs/>
          <w:caps/>
          <w:kern w:val="28"/>
          <w:sz w:val="32"/>
          <w:szCs w:val="32"/>
        </w:rPr>
      </w:pPr>
      <w:bookmarkStart w:id="0" w:name="OLE_LINK1"/>
      <w:bookmarkStart w:id="1" w:name="OLE_LINK2"/>
      <w:bookmarkStart w:id="2" w:name="_Toc300063229"/>
      <w:r w:rsidRPr="00024680">
        <w:rPr>
          <w:b/>
          <w:bCs/>
          <w:caps/>
          <w:kern w:val="28"/>
          <w:sz w:val="32"/>
          <w:szCs w:val="32"/>
        </w:rPr>
        <w:t>SC6DI06692</w:t>
      </w:r>
    </w:p>
    <w:p w:rsidR="000A2167" w:rsidRPr="0060568F" w:rsidRDefault="000A2167" w:rsidP="0060568F"/>
    <w:bookmarkEnd w:id="0"/>
    <w:bookmarkEnd w:id="1"/>
    <w:bookmarkEnd w:id="2"/>
    <w:p w:rsidR="000A2167" w:rsidRPr="000A2167" w:rsidRDefault="000A2167" w:rsidP="000A2167">
      <w:p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cs="Arial"/>
          <w:color w:val="000000"/>
          <w:sz w:val="24"/>
          <w:lang w:eastAsia="en-GB"/>
        </w:rPr>
      </w:pPr>
    </w:p>
    <w:p w:rsidR="000A2167" w:rsidRDefault="000A2167" w:rsidP="000A2167">
      <w:pPr>
        <w:pStyle w:val="Subtitle"/>
        <w:rPr>
          <w:b/>
          <w:bCs/>
          <w:color w:val="474F97"/>
          <w:sz w:val="32"/>
          <w:szCs w:val="32"/>
          <w:lang w:eastAsia="en-GB"/>
        </w:rPr>
      </w:pPr>
      <w:bookmarkStart w:id="3" w:name="OLE_LINK3"/>
      <w:bookmarkStart w:id="4" w:name="OLE_LINK4"/>
      <w:r w:rsidRPr="000A2167">
        <w:rPr>
          <w:b/>
          <w:bCs/>
          <w:color w:val="474F97"/>
          <w:sz w:val="32"/>
          <w:szCs w:val="32"/>
          <w:lang w:eastAsia="en-GB"/>
        </w:rPr>
        <w:t>C</w:t>
      </w:r>
      <w:r>
        <w:rPr>
          <w:b/>
          <w:bCs/>
          <w:color w:val="474F97"/>
          <w:sz w:val="32"/>
          <w:szCs w:val="32"/>
          <w:lang w:eastAsia="en-GB"/>
        </w:rPr>
        <w:t>ore Public Service Vocabulary</w:t>
      </w:r>
    </w:p>
    <w:p w:rsidR="000A2167" w:rsidRDefault="00B64421" w:rsidP="000A2167">
      <w:pPr>
        <w:pStyle w:val="Subtitle"/>
        <w:rPr>
          <w:b/>
          <w:bCs/>
          <w:color w:val="474F97"/>
          <w:sz w:val="32"/>
          <w:szCs w:val="32"/>
          <w:lang w:eastAsia="en-GB"/>
        </w:rPr>
      </w:pPr>
      <w:r>
        <w:rPr>
          <w:b/>
          <w:bCs/>
          <w:color w:val="474F97"/>
          <w:sz w:val="32"/>
          <w:szCs w:val="32"/>
          <w:lang w:eastAsia="en-GB"/>
        </w:rPr>
        <w:t>5</w:t>
      </w:r>
      <w:r w:rsidR="00D5051E">
        <w:rPr>
          <w:b/>
          <w:bCs/>
          <w:color w:val="474F97"/>
          <w:sz w:val="32"/>
          <w:szCs w:val="32"/>
          <w:vertAlign w:val="superscript"/>
          <w:lang w:eastAsia="en-GB"/>
        </w:rPr>
        <w:t>th</w:t>
      </w:r>
      <w:r w:rsidR="006D4F57">
        <w:rPr>
          <w:b/>
          <w:bCs/>
          <w:color w:val="474F97"/>
          <w:sz w:val="32"/>
          <w:szCs w:val="32"/>
          <w:lang w:eastAsia="en-GB"/>
        </w:rPr>
        <w:t xml:space="preserve"> </w:t>
      </w:r>
      <w:r w:rsidR="009D0776">
        <w:rPr>
          <w:b/>
          <w:bCs/>
          <w:color w:val="474F97"/>
          <w:sz w:val="32"/>
          <w:szCs w:val="32"/>
          <w:lang w:eastAsia="en-GB"/>
        </w:rPr>
        <w:t xml:space="preserve">ONLINE WG </w:t>
      </w:r>
      <w:r>
        <w:rPr>
          <w:b/>
          <w:bCs/>
          <w:color w:val="474F97"/>
          <w:sz w:val="32"/>
          <w:szCs w:val="32"/>
          <w:lang w:eastAsia="en-GB"/>
        </w:rPr>
        <w:t>MEETING 2013-02</w:t>
      </w:r>
      <w:r w:rsidR="00194837">
        <w:rPr>
          <w:b/>
          <w:bCs/>
          <w:color w:val="474F97"/>
          <w:sz w:val="32"/>
          <w:szCs w:val="32"/>
          <w:lang w:eastAsia="en-GB"/>
        </w:rPr>
        <w:t>-</w:t>
      </w:r>
      <w:bookmarkEnd w:id="3"/>
      <w:bookmarkEnd w:id="4"/>
      <w:r>
        <w:rPr>
          <w:b/>
          <w:bCs/>
          <w:color w:val="474F97"/>
          <w:sz w:val="32"/>
          <w:szCs w:val="32"/>
          <w:lang w:eastAsia="en-GB"/>
        </w:rPr>
        <w:t>06</w:t>
      </w:r>
    </w:p>
    <w:p w:rsidR="001725C0" w:rsidRPr="00024680" w:rsidRDefault="000A2167" w:rsidP="000A2167">
      <w:pPr>
        <w:pStyle w:val="Subtitle"/>
        <w:rPr>
          <w:sz w:val="22"/>
        </w:rPr>
      </w:pPr>
      <w:r>
        <w:t>Meeting minutes</w:t>
      </w:r>
    </w:p>
    <w:p w:rsidR="001725C0" w:rsidRPr="00024680" w:rsidRDefault="001725C0" w:rsidP="001725C0">
      <w:pPr>
        <w:rPr>
          <w:sz w:val="22"/>
        </w:rPr>
        <w:sectPr w:rsidR="001725C0" w:rsidRPr="00024680" w:rsidSect="00A84D1F">
          <w:headerReference w:type="even" r:id="rId9"/>
          <w:headerReference w:type="default" r:id="rId10"/>
          <w:headerReference w:type="first" r:id="rId11"/>
          <w:footerReference w:type="first" r:id="rId12"/>
          <w:pgSz w:w="11906" w:h="16838" w:code="9"/>
          <w:pgMar w:top="2211" w:right="1701" w:bottom="1134" w:left="1701" w:header="709" w:footer="709" w:gutter="0"/>
          <w:cols w:space="708"/>
          <w:titlePg/>
          <w:docGrid w:linePitch="360"/>
        </w:sectPr>
      </w:pPr>
    </w:p>
    <w:tbl>
      <w:tblPr>
        <w:tblW w:w="5000" w:type="pct"/>
        <w:tblBorders>
          <w:insideH w:val="dotted" w:sz="4" w:space="0" w:color="3A4972"/>
        </w:tblBorders>
        <w:tblLook w:val="04E0"/>
      </w:tblPr>
      <w:tblGrid>
        <w:gridCol w:w="1667"/>
        <w:gridCol w:w="2693"/>
        <w:gridCol w:w="1843"/>
        <w:gridCol w:w="2517"/>
      </w:tblGrid>
      <w:tr w:rsidR="00452A96" w:rsidRPr="00024680" w:rsidTr="003B0F62">
        <w:trPr>
          <w:cantSplit/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1F497D" w:themeColor="text2"/>
              <w:right w:val="nil"/>
            </w:tcBorders>
            <w:shd w:val="clear" w:color="auto" w:fill="C6D9F1"/>
            <w:vAlign w:val="center"/>
          </w:tcPr>
          <w:p w:rsidR="00452A96" w:rsidRPr="005E6755" w:rsidRDefault="005E6755" w:rsidP="00B64421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bCs/>
                <w:color w:val="484F98"/>
                <w:szCs w:val="20"/>
                <w:lang w:eastAsia="en-GB"/>
              </w:rPr>
            </w:pPr>
            <w:bookmarkStart w:id="5" w:name="_Toc301277849"/>
            <w:r w:rsidRPr="005E6755">
              <w:rPr>
                <w:rFonts w:eastAsia="Arial" w:cs="Arial"/>
                <w:b/>
                <w:bCs/>
                <w:color w:val="484F98"/>
                <w:szCs w:val="20"/>
                <w:lang w:eastAsia="en-GB"/>
              </w:rPr>
              <w:lastRenderedPageBreak/>
              <w:t>Core Public Service Vocabulary</w:t>
            </w:r>
            <w:r>
              <w:rPr>
                <w:rFonts w:eastAsia="Arial" w:cs="Arial"/>
                <w:b/>
                <w:bCs/>
                <w:color w:val="484F98"/>
                <w:szCs w:val="20"/>
                <w:lang w:eastAsia="en-GB"/>
              </w:rPr>
              <w:t xml:space="preserve"> </w:t>
            </w:r>
            <w:r w:rsidR="006D722A">
              <w:rPr>
                <w:rFonts w:eastAsia="Arial" w:cs="Arial"/>
                <w:b/>
                <w:bCs/>
                <w:color w:val="484F98"/>
                <w:szCs w:val="20"/>
                <w:lang w:eastAsia="en-GB"/>
              </w:rPr>
              <w:t xml:space="preserve">WG </w:t>
            </w:r>
            <w:r w:rsidR="00B64421">
              <w:rPr>
                <w:rFonts w:eastAsia="Arial" w:cs="Arial"/>
                <w:b/>
                <w:bCs/>
                <w:color w:val="484F98"/>
                <w:szCs w:val="20"/>
                <w:lang w:eastAsia="en-GB"/>
              </w:rPr>
              <w:t>ONLINE</w:t>
            </w:r>
            <w:r w:rsidR="006D722A">
              <w:rPr>
                <w:rFonts w:eastAsia="Arial" w:cs="Arial"/>
                <w:b/>
                <w:bCs/>
                <w:color w:val="484F98"/>
                <w:szCs w:val="20"/>
                <w:lang w:eastAsia="en-GB"/>
              </w:rPr>
              <w:t xml:space="preserve"> MEETING 201</w:t>
            </w:r>
            <w:r w:rsidR="00B77FBB">
              <w:rPr>
                <w:rFonts w:eastAsia="Arial" w:cs="Arial"/>
                <w:b/>
                <w:bCs/>
                <w:color w:val="484F98"/>
                <w:szCs w:val="20"/>
                <w:lang w:eastAsia="en-GB"/>
              </w:rPr>
              <w:t>3</w:t>
            </w:r>
            <w:r w:rsidRPr="005E6755">
              <w:rPr>
                <w:rFonts w:eastAsia="Arial" w:cs="Arial"/>
                <w:b/>
                <w:bCs/>
                <w:color w:val="484F98"/>
                <w:szCs w:val="20"/>
                <w:lang w:eastAsia="en-GB"/>
              </w:rPr>
              <w:t>-</w:t>
            </w:r>
            <w:r w:rsidR="00B64421">
              <w:rPr>
                <w:rFonts w:eastAsia="Arial" w:cs="Arial"/>
                <w:b/>
                <w:bCs/>
                <w:color w:val="484F98"/>
                <w:szCs w:val="20"/>
                <w:lang w:eastAsia="en-GB"/>
              </w:rPr>
              <w:t>02-06</w:t>
            </w:r>
          </w:p>
        </w:tc>
      </w:tr>
      <w:tr w:rsidR="00452A96" w:rsidRPr="00024680" w:rsidTr="003B0F62">
        <w:trPr>
          <w:cantSplit/>
          <w:trHeight w:val="60"/>
        </w:trPr>
        <w:tc>
          <w:tcPr>
            <w:tcW w:w="956" w:type="pct"/>
            <w:tcBorders>
              <w:top w:val="single" w:sz="4" w:space="0" w:color="1F497D" w:themeColor="text2"/>
              <w:bottom w:val="dotted" w:sz="8" w:space="0" w:color="484F98"/>
              <w:right w:val="nil"/>
            </w:tcBorders>
            <w:shd w:val="clear" w:color="auto" w:fill="F2F2F2"/>
            <w:vAlign w:val="center"/>
          </w:tcPr>
          <w:p w:rsidR="00452A96" w:rsidRPr="00024680" w:rsidRDefault="00452A96" w:rsidP="00124BEF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Venue</w:t>
            </w:r>
          </w:p>
        </w:tc>
        <w:tc>
          <w:tcPr>
            <w:tcW w:w="1544" w:type="pct"/>
            <w:tcBorders>
              <w:top w:val="single" w:sz="4" w:space="0" w:color="1F497D" w:themeColor="text2"/>
              <w:left w:val="nil"/>
              <w:bottom w:val="dotted" w:sz="8" w:space="0" w:color="484F98"/>
            </w:tcBorders>
            <w:vAlign w:val="center"/>
          </w:tcPr>
          <w:p w:rsidR="00452A96" w:rsidRPr="00024680" w:rsidRDefault="00776112" w:rsidP="00B64421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 w:rsidRPr="00776112">
              <w:rPr>
                <w:rFonts w:eastAsia="Arial" w:cs="Arial"/>
                <w:szCs w:val="20"/>
                <w:lang w:val="fr-FR" w:eastAsia="en-GB"/>
              </w:rPr>
              <w:t>Virtual Meeting</w:t>
            </w:r>
            <w:r w:rsidR="00B64421">
              <w:rPr>
                <w:rFonts w:eastAsia="Arial" w:cs="Arial"/>
                <w:szCs w:val="20"/>
                <w:lang w:val="fr-FR" w:eastAsia="en-GB"/>
              </w:rPr>
              <w:t xml:space="preserve"> </w:t>
            </w:r>
          </w:p>
        </w:tc>
        <w:tc>
          <w:tcPr>
            <w:tcW w:w="1057" w:type="pct"/>
            <w:tcBorders>
              <w:top w:val="single" w:sz="4" w:space="0" w:color="1F497D" w:themeColor="text2"/>
              <w:bottom w:val="dotted" w:sz="8" w:space="0" w:color="484F98"/>
              <w:right w:val="nil"/>
            </w:tcBorders>
            <w:shd w:val="clear" w:color="auto" w:fill="F2F2F2"/>
            <w:vAlign w:val="center"/>
          </w:tcPr>
          <w:p w:rsidR="00452A96" w:rsidRPr="00024680" w:rsidRDefault="00452A96" w:rsidP="00124BEF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Meeting date</w:t>
            </w:r>
          </w:p>
        </w:tc>
        <w:tc>
          <w:tcPr>
            <w:tcW w:w="1443" w:type="pct"/>
            <w:tcBorders>
              <w:top w:val="single" w:sz="4" w:space="0" w:color="1F497D" w:themeColor="text2"/>
              <w:left w:val="nil"/>
              <w:bottom w:val="dotted" w:sz="8" w:space="0" w:color="484F98"/>
            </w:tcBorders>
            <w:vAlign w:val="center"/>
          </w:tcPr>
          <w:p w:rsidR="00452A96" w:rsidRPr="00024680" w:rsidRDefault="00B64421" w:rsidP="00C32BD4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2013-02</w:t>
            </w:r>
            <w:r w:rsidR="00776112">
              <w:rPr>
                <w:rFonts w:eastAsia="Arial" w:cs="Arial"/>
                <w:szCs w:val="20"/>
                <w:lang w:eastAsia="en-GB"/>
              </w:rPr>
              <w:t>-</w:t>
            </w:r>
            <w:r>
              <w:rPr>
                <w:rFonts w:eastAsia="Arial" w:cs="Arial"/>
                <w:szCs w:val="20"/>
                <w:lang w:eastAsia="en-GB"/>
              </w:rPr>
              <w:t>06</w:t>
            </w:r>
          </w:p>
        </w:tc>
      </w:tr>
      <w:tr w:rsidR="00452A96" w:rsidRPr="00024680" w:rsidTr="00124BEF">
        <w:trPr>
          <w:cantSplit/>
        </w:trPr>
        <w:tc>
          <w:tcPr>
            <w:tcW w:w="956" w:type="pct"/>
            <w:tcBorders>
              <w:top w:val="dotted" w:sz="8" w:space="0" w:color="484F98"/>
              <w:bottom w:val="dotted" w:sz="8" w:space="0" w:color="484F98"/>
              <w:right w:val="nil"/>
            </w:tcBorders>
            <w:shd w:val="clear" w:color="auto" w:fill="F2F2F2"/>
            <w:vAlign w:val="center"/>
          </w:tcPr>
          <w:p w:rsidR="00452A96" w:rsidRPr="00024680" w:rsidRDefault="00452A96" w:rsidP="00124BEF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Author</w:t>
            </w:r>
          </w:p>
        </w:tc>
        <w:tc>
          <w:tcPr>
            <w:tcW w:w="1544" w:type="pct"/>
            <w:tcBorders>
              <w:top w:val="dotted" w:sz="8" w:space="0" w:color="484F98"/>
              <w:left w:val="nil"/>
              <w:bottom w:val="dotted" w:sz="8" w:space="0" w:color="484F98"/>
            </w:tcBorders>
            <w:vAlign w:val="center"/>
          </w:tcPr>
          <w:p w:rsidR="00452A96" w:rsidRPr="00024680" w:rsidRDefault="0008698F" w:rsidP="00586123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 w:rsidRPr="00024680">
              <w:rPr>
                <w:rFonts w:eastAsia="Arial" w:cs="Arial"/>
                <w:szCs w:val="20"/>
                <w:lang w:eastAsia="en-GB"/>
              </w:rPr>
              <w:t>SK</w:t>
            </w:r>
          </w:p>
        </w:tc>
        <w:tc>
          <w:tcPr>
            <w:tcW w:w="1057" w:type="pct"/>
            <w:tcBorders>
              <w:top w:val="dotted" w:sz="8" w:space="0" w:color="484F98"/>
              <w:bottom w:val="dotted" w:sz="8" w:space="0" w:color="484F98"/>
              <w:right w:val="nil"/>
            </w:tcBorders>
            <w:shd w:val="clear" w:color="auto" w:fill="F2F2F2"/>
            <w:vAlign w:val="center"/>
          </w:tcPr>
          <w:p w:rsidR="00452A96" w:rsidRPr="00024680" w:rsidRDefault="00762300" w:rsidP="00124BEF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Meeting time</w:t>
            </w:r>
          </w:p>
        </w:tc>
        <w:tc>
          <w:tcPr>
            <w:tcW w:w="1443" w:type="pct"/>
            <w:tcBorders>
              <w:top w:val="dotted" w:sz="8" w:space="0" w:color="484F98"/>
              <w:left w:val="nil"/>
              <w:bottom w:val="dotted" w:sz="8" w:space="0" w:color="484F98"/>
            </w:tcBorders>
            <w:vAlign w:val="center"/>
          </w:tcPr>
          <w:p w:rsidR="00F63C53" w:rsidRPr="00024680" w:rsidRDefault="00665D92" w:rsidP="0008698F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16.0</w:t>
            </w:r>
            <w:r w:rsidR="0008698F" w:rsidRPr="00024680">
              <w:rPr>
                <w:rFonts w:eastAsia="Arial" w:cs="Arial"/>
                <w:szCs w:val="20"/>
                <w:lang w:eastAsia="en-GB"/>
              </w:rPr>
              <w:t>0</w:t>
            </w:r>
            <w:r w:rsidR="000A1840" w:rsidRPr="00024680">
              <w:rPr>
                <w:rFonts w:eastAsia="Arial" w:cs="Arial"/>
                <w:szCs w:val="20"/>
                <w:lang w:eastAsia="en-GB"/>
              </w:rPr>
              <w:t xml:space="preserve"> – </w:t>
            </w:r>
            <w:r w:rsidR="001A79A1">
              <w:rPr>
                <w:rFonts w:eastAsia="Arial" w:cs="Arial"/>
                <w:szCs w:val="20"/>
                <w:lang w:eastAsia="en-GB"/>
              </w:rPr>
              <w:t>17</w:t>
            </w:r>
            <w:r w:rsidR="00E14069" w:rsidRPr="00024680">
              <w:rPr>
                <w:rFonts w:eastAsia="Arial" w:cs="Arial"/>
                <w:szCs w:val="20"/>
                <w:lang w:eastAsia="en-GB"/>
              </w:rPr>
              <w:t>:</w:t>
            </w:r>
            <w:r w:rsidR="001A79A1">
              <w:rPr>
                <w:rFonts w:eastAsia="Arial" w:cs="Arial"/>
                <w:szCs w:val="20"/>
                <w:lang w:eastAsia="en-GB"/>
              </w:rPr>
              <w:t>3</w:t>
            </w:r>
            <w:r w:rsidR="0008698F" w:rsidRPr="00024680">
              <w:rPr>
                <w:rFonts w:eastAsia="Arial" w:cs="Arial"/>
                <w:szCs w:val="20"/>
                <w:lang w:eastAsia="en-GB"/>
              </w:rPr>
              <w:t>0</w:t>
            </w:r>
          </w:p>
        </w:tc>
      </w:tr>
      <w:tr w:rsidR="00452A96" w:rsidRPr="00024680" w:rsidTr="003B0F62">
        <w:trPr>
          <w:cantSplit/>
        </w:trPr>
        <w:tc>
          <w:tcPr>
            <w:tcW w:w="956" w:type="pct"/>
            <w:tcBorders>
              <w:top w:val="dotted" w:sz="8" w:space="0" w:color="484F98"/>
              <w:bottom w:val="dotted" w:sz="8" w:space="0" w:color="484F98"/>
              <w:right w:val="nil"/>
            </w:tcBorders>
            <w:shd w:val="clear" w:color="auto" w:fill="F2F2F2"/>
            <w:vAlign w:val="center"/>
          </w:tcPr>
          <w:p w:rsidR="00452A96" w:rsidRPr="00024680" w:rsidRDefault="00452A96" w:rsidP="00124BEF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Reviewed by</w:t>
            </w:r>
          </w:p>
        </w:tc>
        <w:tc>
          <w:tcPr>
            <w:tcW w:w="1544" w:type="pct"/>
            <w:tcBorders>
              <w:top w:val="dotted" w:sz="8" w:space="0" w:color="484F98"/>
              <w:left w:val="nil"/>
              <w:bottom w:val="dotted" w:sz="8" w:space="0" w:color="484F98"/>
            </w:tcBorders>
            <w:vAlign w:val="center"/>
          </w:tcPr>
          <w:p w:rsidR="00452A96" w:rsidRPr="00024680" w:rsidRDefault="00567B3A" w:rsidP="00EE7189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NL</w:t>
            </w:r>
          </w:p>
        </w:tc>
        <w:tc>
          <w:tcPr>
            <w:tcW w:w="1057" w:type="pct"/>
            <w:tcBorders>
              <w:top w:val="dotted" w:sz="8" w:space="0" w:color="484F98"/>
              <w:bottom w:val="dotted" w:sz="8" w:space="0" w:color="484F98"/>
              <w:right w:val="nil"/>
            </w:tcBorders>
            <w:shd w:val="clear" w:color="auto" w:fill="F2F2F2"/>
            <w:vAlign w:val="center"/>
          </w:tcPr>
          <w:p w:rsidR="00452A96" w:rsidRPr="00024680" w:rsidRDefault="00762300" w:rsidP="00124BEF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Issue date</w:t>
            </w:r>
          </w:p>
        </w:tc>
        <w:tc>
          <w:tcPr>
            <w:tcW w:w="1443" w:type="pct"/>
            <w:tcBorders>
              <w:top w:val="dotted" w:sz="8" w:space="0" w:color="484F98"/>
              <w:left w:val="nil"/>
              <w:bottom w:val="dotted" w:sz="8" w:space="0" w:color="484F98"/>
            </w:tcBorders>
            <w:vAlign w:val="center"/>
          </w:tcPr>
          <w:p w:rsidR="00452A96" w:rsidRPr="00024680" w:rsidRDefault="00B64421" w:rsidP="00C32BD4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2013-02</w:t>
            </w:r>
            <w:r w:rsidR="00776112">
              <w:rPr>
                <w:rFonts w:eastAsia="Arial" w:cs="Arial"/>
                <w:szCs w:val="20"/>
                <w:lang w:eastAsia="en-GB"/>
              </w:rPr>
              <w:t>-</w:t>
            </w:r>
            <w:r>
              <w:rPr>
                <w:rFonts w:eastAsia="Arial" w:cs="Arial"/>
                <w:szCs w:val="20"/>
                <w:lang w:eastAsia="en-GB"/>
              </w:rPr>
              <w:t>0</w:t>
            </w:r>
            <w:r w:rsidR="00C32BD4">
              <w:rPr>
                <w:rFonts w:eastAsia="Arial" w:cs="Arial"/>
                <w:szCs w:val="20"/>
                <w:lang w:eastAsia="en-GB"/>
              </w:rPr>
              <w:t>8</w:t>
            </w:r>
          </w:p>
        </w:tc>
      </w:tr>
      <w:tr w:rsidR="005C443B" w:rsidRPr="00024680" w:rsidTr="003B0F62">
        <w:trPr>
          <w:cantSplit/>
        </w:trPr>
        <w:tc>
          <w:tcPr>
            <w:tcW w:w="956" w:type="pct"/>
            <w:tcBorders>
              <w:top w:val="dotted" w:sz="8" w:space="0" w:color="484F98"/>
              <w:bottom w:val="single" w:sz="4" w:space="0" w:color="1F497D" w:themeColor="text2"/>
              <w:right w:val="nil"/>
            </w:tcBorders>
            <w:shd w:val="clear" w:color="auto" w:fill="F2F2F2"/>
            <w:vAlign w:val="center"/>
          </w:tcPr>
          <w:p w:rsidR="00452A96" w:rsidRPr="00024680" w:rsidRDefault="00452A96" w:rsidP="00124BEF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Status</w:t>
            </w:r>
          </w:p>
        </w:tc>
        <w:tc>
          <w:tcPr>
            <w:tcW w:w="1544" w:type="pct"/>
            <w:tcBorders>
              <w:top w:val="dotted" w:sz="8" w:space="0" w:color="484F98"/>
              <w:left w:val="nil"/>
              <w:bottom w:val="single" w:sz="4" w:space="0" w:color="1F497D" w:themeColor="text2"/>
            </w:tcBorders>
            <w:vAlign w:val="center"/>
          </w:tcPr>
          <w:p w:rsidR="00452A96" w:rsidRPr="00024680" w:rsidRDefault="0008698F" w:rsidP="00124BEF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i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i/>
                <w:szCs w:val="20"/>
                <w:lang w:eastAsia="en-GB"/>
              </w:rPr>
              <w:t>For review</w:t>
            </w:r>
          </w:p>
        </w:tc>
        <w:tc>
          <w:tcPr>
            <w:tcW w:w="1057" w:type="pct"/>
            <w:tcBorders>
              <w:top w:val="dotted" w:sz="8" w:space="0" w:color="484F98"/>
              <w:bottom w:val="single" w:sz="4" w:space="0" w:color="1F497D" w:themeColor="text2"/>
              <w:right w:val="nil"/>
            </w:tcBorders>
            <w:shd w:val="clear" w:color="auto" w:fill="F2F2F2"/>
            <w:vAlign w:val="center"/>
          </w:tcPr>
          <w:p w:rsidR="00452A96" w:rsidRPr="00024680" w:rsidRDefault="00762300" w:rsidP="00124BEF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Version</w:t>
            </w:r>
          </w:p>
        </w:tc>
        <w:tc>
          <w:tcPr>
            <w:tcW w:w="1443" w:type="pct"/>
            <w:tcBorders>
              <w:top w:val="dotted" w:sz="8" w:space="0" w:color="484F98"/>
              <w:left w:val="nil"/>
              <w:bottom w:val="single" w:sz="4" w:space="0" w:color="1F497D" w:themeColor="text2"/>
            </w:tcBorders>
            <w:vAlign w:val="center"/>
          </w:tcPr>
          <w:p w:rsidR="004D06AA" w:rsidRPr="00024680" w:rsidRDefault="00586123" w:rsidP="00741D57">
            <w:pPr>
              <w:spacing w:before="120" w:after="120" w:line="240" w:lineRule="atLeast"/>
              <w:contextualSpacing w:val="0"/>
              <w:jc w:val="left"/>
              <w:rPr>
                <w:rFonts w:eastAsia="Arial" w:cs="Arial"/>
                <w:b/>
                <w:szCs w:val="20"/>
                <w:lang w:eastAsia="en-GB"/>
              </w:rPr>
            </w:pPr>
            <w:r w:rsidRPr="00024680">
              <w:rPr>
                <w:rFonts w:eastAsia="Arial" w:cs="Arial"/>
                <w:szCs w:val="20"/>
                <w:lang w:eastAsia="en-GB"/>
              </w:rPr>
              <w:t>0.0</w:t>
            </w:r>
            <w:r w:rsidR="00B64421">
              <w:rPr>
                <w:rFonts w:eastAsia="Arial" w:cs="Arial"/>
                <w:szCs w:val="20"/>
                <w:lang w:eastAsia="en-GB"/>
              </w:rPr>
              <w:t>1</w:t>
            </w:r>
          </w:p>
        </w:tc>
      </w:tr>
    </w:tbl>
    <w:p w:rsidR="002156AA" w:rsidRDefault="002156AA" w:rsidP="00452A96">
      <w:pPr>
        <w:rPr>
          <w:szCs w:val="20"/>
        </w:rPr>
      </w:pPr>
    </w:p>
    <w:tbl>
      <w:tblPr>
        <w:tblW w:w="5000" w:type="pct"/>
        <w:tblBorders>
          <w:insideH w:val="dotted" w:sz="4" w:space="0" w:color="3A4972"/>
        </w:tblBorders>
        <w:tblLook w:val="07E0"/>
      </w:tblPr>
      <w:tblGrid>
        <w:gridCol w:w="3064"/>
        <w:gridCol w:w="1439"/>
        <w:gridCol w:w="4217"/>
      </w:tblGrid>
      <w:tr w:rsidR="00066089" w:rsidRPr="00024680" w:rsidTr="003D4AE5">
        <w:trPr>
          <w:cantSplit/>
          <w:trHeight w:val="454"/>
          <w:tblHeader/>
        </w:trPr>
        <w:tc>
          <w:tcPr>
            <w:tcW w:w="1757" w:type="pct"/>
            <w:tcBorders>
              <w:top w:val="single" w:sz="6" w:space="0" w:color="3A4972"/>
              <w:left w:val="nil"/>
              <w:bottom w:val="single" w:sz="4" w:space="0" w:color="1F497D" w:themeColor="text2"/>
              <w:right w:val="nil"/>
              <w:tl2br w:val="nil"/>
              <w:tr2bl w:val="nil"/>
            </w:tcBorders>
            <w:shd w:val="clear" w:color="auto" w:fill="CDE0F3"/>
            <w:vAlign w:val="center"/>
          </w:tcPr>
          <w:p w:rsidR="00066089" w:rsidRPr="00024680" w:rsidRDefault="00066089" w:rsidP="009D7ED4">
            <w:pPr>
              <w:tabs>
                <w:tab w:val="decimal" w:pos="0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Attendees</w:t>
            </w:r>
          </w:p>
        </w:tc>
        <w:tc>
          <w:tcPr>
            <w:tcW w:w="825" w:type="pct"/>
            <w:tcBorders>
              <w:top w:val="single" w:sz="6" w:space="0" w:color="3A4972"/>
              <w:left w:val="nil"/>
              <w:bottom w:val="single" w:sz="4" w:space="0" w:color="1F497D" w:themeColor="text2"/>
              <w:right w:val="nil"/>
              <w:tl2br w:val="nil"/>
              <w:tr2bl w:val="nil"/>
            </w:tcBorders>
            <w:shd w:val="clear" w:color="auto" w:fill="CDE0F3"/>
            <w:vAlign w:val="center"/>
          </w:tcPr>
          <w:p w:rsidR="00066089" w:rsidRPr="00024680" w:rsidRDefault="00066089" w:rsidP="009D7ED4">
            <w:pPr>
              <w:tabs>
                <w:tab w:val="decimal" w:pos="-35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Abbreviation</w:t>
            </w:r>
          </w:p>
        </w:tc>
        <w:tc>
          <w:tcPr>
            <w:tcW w:w="2418" w:type="pct"/>
            <w:tcBorders>
              <w:top w:val="single" w:sz="6" w:space="0" w:color="3A4972"/>
              <w:left w:val="nil"/>
              <w:bottom w:val="single" w:sz="4" w:space="0" w:color="1F497D" w:themeColor="text2"/>
              <w:right w:val="nil"/>
              <w:tl2br w:val="nil"/>
              <w:tr2bl w:val="nil"/>
            </w:tcBorders>
            <w:shd w:val="clear" w:color="auto" w:fill="CDE0F3"/>
            <w:vAlign w:val="center"/>
          </w:tcPr>
          <w:p w:rsidR="00066089" w:rsidRPr="00024680" w:rsidRDefault="00066089" w:rsidP="009D7ED4">
            <w:pPr>
              <w:tabs>
                <w:tab w:val="decimal" w:pos="71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b/>
                <w:color w:val="484F98"/>
                <w:szCs w:val="20"/>
                <w:lang w:eastAsia="en-GB"/>
              </w:rPr>
            </w:pPr>
            <w:r w:rsidRPr="00024680">
              <w:rPr>
                <w:rFonts w:eastAsia="Arial" w:cs="Arial"/>
                <w:b/>
                <w:color w:val="484F98"/>
                <w:szCs w:val="20"/>
                <w:lang w:eastAsia="en-GB"/>
              </w:rPr>
              <w:t>Organisation</w:t>
            </w:r>
          </w:p>
        </w:tc>
      </w:tr>
      <w:tr w:rsidR="00501F4C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501F4C" w:rsidRDefault="001525F6" w:rsidP="009D7ED4">
            <w:pPr>
              <w:spacing w:after="0" w:line="240" w:lineRule="auto"/>
              <w:jc w:val="left"/>
            </w:pPr>
            <w:r>
              <w:t>Owen Ambur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501F4C" w:rsidRDefault="001525F6" w:rsidP="009D7ED4">
            <w:pPr>
              <w:spacing w:after="0" w:line="240" w:lineRule="auto"/>
              <w:jc w:val="left"/>
            </w:pPr>
            <w:r>
              <w:t>OA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501F4C" w:rsidRPr="001525F6" w:rsidRDefault="001525F6" w:rsidP="001525F6">
            <w:r>
              <w:t xml:space="preserve">AIIM StratML Committee 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9D7ED4">
            <w:pPr>
              <w:spacing w:after="0" w:line="240" w:lineRule="auto"/>
              <w:jc w:val="left"/>
            </w:pPr>
            <w:r>
              <w:t>John Borras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9D7ED4">
            <w:pPr>
              <w:spacing w:after="0" w:line="240" w:lineRule="auto"/>
              <w:jc w:val="left"/>
            </w:pPr>
            <w:r>
              <w:t>JB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9D7ED4">
            <w:pPr>
              <w:spacing w:after="0" w:line="240" w:lineRule="auto"/>
              <w:jc w:val="left"/>
            </w:pPr>
            <w:r>
              <w:t>OASIS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D37837">
            <w:pPr>
              <w:spacing w:after="0" w:line="240" w:lineRule="auto"/>
              <w:jc w:val="left"/>
            </w:pPr>
            <w:r>
              <w:t>Muriel </w:t>
            </w:r>
            <w:r w:rsidRPr="0032258F">
              <w:t xml:space="preserve">Foulonneau </w:t>
            </w:r>
            <w:r>
              <w:t xml:space="preserve"> 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D37837">
            <w:pPr>
              <w:spacing w:after="0" w:line="240" w:lineRule="auto"/>
              <w:jc w:val="left"/>
            </w:pPr>
            <w:r>
              <w:t>MF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D37837">
            <w:pPr>
              <w:spacing w:after="0" w:line="240" w:lineRule="auto"/>
              <w:jc w:val="left"/>
            </w:pPr>
            <w:r>
              <w:t>LU – Knowledge Intensive Systems and Services Henri Tudor Research Centre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Pr="00024680" w:rsidRDefault="001525F6" w:rsidP="00F25158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Brian Handspicker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Pr="00024680" w:rsidRDefault="001525F6" w:rsidP="00F25158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BH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Pr="00024680" w:rsidRDefault="001525F6" w:rsidP="00F25158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t>PracticalMarkets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412940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Antonio Maccioni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412940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AM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412940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</w:pPr>
            <w:r>
              <w:t>IT - Interoperability Service Unit at Agency for Digital Italy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F25158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 w:rsidRPr="00306FC3">
              <w:rPr>
                <w:rFonts w:eastAsia="Arial" w:cs="Arial"/>
                <w:szCs w:val="20"/>
              </w:rPr>
              <w:t>Adegboyega Ojo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F25158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AO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F25158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</w:pPr>
            <w:r>
              <w:t>DERI, NUI Galway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Pr="00306FC3" w:rsidRDefault="001525F6" w:rsidP="00412940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Thodoris Papadopoulos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412940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TP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412940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</w:pPr>
            <w:r>
              <w:t>GR - Informatics Development Agency</w:t>
            </w:r>
            <w:r>
              <w:br/>
              <w:t>Ministry of Administrative Reform and eGovernance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F25158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Vassilios Tountopoulos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F25158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VT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F25158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</w:pPr>
            <w:r w:rsidRPr="001B41E6">
              <w:rPr>
                <w:rFonts w:cs="Arial"/>
                <w:color w:val="000000"/>
                <w:szCs w:val="20"/>
                <w:lang w:eastAsia="en-GB"/>
              </w:rPr>
              <w:t>GR - ATC S.A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412940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>
              <w:t>Neven Vrcek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412940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NV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676942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</w:pPr>
            <w:r w:rsidRPr="00676942">
              <w:t>HR - Univer</w:t>
            </w:r>
            <w:r>
              <w:t>si</w:t>
            </w:r>
            <w:r w:rsidRPr="00676942">
              <w:t>ty of Zagreb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412940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 w:rsidRPr="00527DA4">
              <w:rPr>
                <w:rFonts w:eastAsia="Arial" w:cs="Arial"/>
                <w:szCs w:val="20"/>
              </w:rPr>
              <w:t>Peter Winstanley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412940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PW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vAlign w:val="center"/>
          </w:tcPr>
          <w:p w:rsidR="001525F6" w:rsidRDefault="001525F6" w:rsidP="00412940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 xml:space="preserve">UK - </w:t>
            </w:r>
            <w:r>
              <w:t>Scottish Government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  <w:right w:val="dotted" w:sz="4" w:space="0" w:color="3A4972"/>
            </w:tcBorders>
            <w:shd w:val="clear" w:color="auto" w:fill="DBE5F1" w:themeFill="accent1" w:themeFillTint="33"/>
            <w:vAlign w:val="center"/>
          </w:tcPr>
          <w:p w:rsidR="001525F6" w:rsidRPr="00024680" w:rsidRDefault="001525F6" w:rsidP="00D875DB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Nikolaos Loutas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  <w:right w:val="dotted" w:sz="4" w:space="0" w:color="3A4972"/>
            </w:tcBorders>
            <w:shd w:val="clear" w:color="auto" w:fill="DBE5F1" w:themeFill="accent1" w:themeFillTint="33"/>
            <w:vAlign w:val="center"/>
          </w:tcPr>
          <w:p w:rsidR="001525F6" w:rsidRPr="00024680" w:rsidRDefault="001525F6" w:rsidP="00D875DB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LT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shd w:val="clear" w:color="auto" w:fill="DBE5F1" w:themeFill="accent1" w:themeFillTint="33"/>
            <w:vAlign w:val="center"/>
          </w:tcPr>
          <w:p w:rsidR="001525F6" w:rsidRPr="00024680" w:rsidRDefault="001525F6" w:rsidP="006A421A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 w:rsidRPr="00024680">
              <w:rPr>
                <w:rFonts w:eastAsia="Arial" w:cs="Arial"/>
                <w:szCs w:val="20"/>
                <w:lang w:eastAsia="en-GB"/>
              </w:rPr>
              <w:t xml:space="preserve">PwC </w:t>
            </w:r>
            <w:r>
              <w:rPr>
                <w:rFonts w:eastAsia="Arial" w:cs="Arial"/>
                <w:szCs w:val="20"/>
                <w:lang w:eastAsia="en-GB"/>
              </w:rPr>
              <w:t>EU Services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  <w:right w:val="dotted" w:sz="4" w:space="0" w:color="3A4972"/>
            </w:tcBorders>
            <w:shd w:val="clear" w:color="auto" w:fill="DBE5F1" w:themeFill="accent1" w:themeFillTint="33"/>
            <w:vAlign w:val="center"/>
          </w:tcPr>
          <w:p w:rsidR="001525F6" w:rsidRPr="00024680" w:rsidRDefault="001525F6" w:rsidP="00D875DB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 w:rsidRPr="00024680">
              <w:rPr>
                <w:rFonts w:eastAsia="Arial" w:cs="Arial"/>
                <w:szCs w:val="20"/>
              </w:rPr>
              <w:t>Saky Kourtidis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  <w:right w:val="dotted" w:sz="4" w:space="0" w:color="3A4972"/>
            </w:tcBorders>
            <w:shd w:val="clear" w:color="auto" w:fill="DBE5F1" w:themeFill="accent1" w:themeFillTint="33"/>
            <w:vAlign w:val="center"/>
          </w:tcPr>
          <w:p w:rsidR="001525F6" w:rsidRPr="00024680" w:rsidRDefault="001525F6" w:rsidP="00D875DB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 w:rsidRPr="00024680">
              <w:rPr>
                <w:rFonts w:eastAsia="Arial" w:cs="Arial"/>
                <w:szCs w:val="20"/>
                <w:lang w:eastAsia="en-GB"/>
              </w:rPr>
              <w:t>SK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shd w:val="clear" w:color="auto" w:fill="DBE5F1" w:themeFill="accent1" w:themeFillTint="33"/>
            <w:vAlign w:val="center"/>
          </w:tcPr>
          <w:p w:rsidR="001525F6" w:rsidRPr="00024680" w:rsidRDefault="001525F6" w:rsidP="006A421A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 w:rsidRPr="00024680">
              <w:rPr>
                <w:rFonts w:eastAsia="Arial" w:cs="Arial"/>
                <w:szCs w:val="20"/>
                <w:lang w:eastAsia="en-GB"/>
              </w:rPr>
              <w:t xml:space="preserve">PwC </w:t>
            </w:r>
            <w:r>
              <w:rPr>
                <w:rFonts w:eastAsia="Arial" w:cs="Arial"/>
                <w:szCs w:val="20"/>
                <w:lang w:eastAsia="en-GB"/>
              </w:rPr>
              <w:t>EU Services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  <w:right w:val="dotted" w:sz="4" w:space="0" w:color="3A4972"/>
            </w:tcBorders>
            <w:shd w:val="clear" w:color="auto" w:fill="DBE5F1" w:themeFill="accent1" w:themeFillTint="33"/>
            <w:vAlign w:val="center"/>
          </w:tcPr>
          <w:p w:rsidR="001525F6" w:rsidRPr="00024680" w:rsidRDefault="001525F6" w:rsidP="00D875DB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Phil Archer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  <w:right w:val="dotted" w:sz="4" w:space="0" w:color="3A4972"/>
            </w:tcBorders>
            <w:shd w:val="clear" w:color="auto" w:fill="DBE5F1" w:themeFill="accent1" w:themeFillTint="33"/>
            <w:vAlign w:val="center"/>
          </w:tcPr>
          <w:p w:rsidR="001525F6" w:rsidRPr="00024680" w:rsidRDefault="001525F6" w:rsidP="00D875DB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PA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shd w:val="clear" w:color="auto" w:fill="DBE5F1" w:themeFill="accent1" w:themeFillTint="33"/>
            <w:vAlign w:val="center"/>
          </w:tcPr>
          <w:p w:rsidR="001525F6" w:rsidRPr="00024680" w:rsidRDefault="001525F6" w:rsidP="00D875DB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W3C</w:t>
            </w:r>
          </w:p>
        </w:tc>
      </w:tr>
      <w:tr w:rsidR="001525F6" w:rsidRPr="00024680" w:rsidTr="003D4AE5">
        <w:trPr>
          <w:cantSplit/>
          <w:trHeight w:val="454"/>
        </w:trPr>
        <w:tc>
          <w:tcPr>
            <w:tcW w:w="1757" w:type="pct"/>
            <w:tcBorders>
              <w:top w:val="dotted" w:sz="8" w:space="0" w:color="484F98"/>
              <w:bottom w:val="dotted" w:sz="8" w:space="0" w:color="484F98"/>
              <w:right w:val="dotted" w:sz="4" w:space="0" w:color="3A4972"/>
            </w:tcBorders>
            <w:shd w:val="clear" w:color="auto" w:fill="DBE5F1" w:themeFill="accent1" w:themeFillTint="33"/>
            <w:vAlign w:val="center"/>
          </w:tcPr>
          <w:p w:rsidR="001525F6" w:rsidRDefault="001525F6" w:rsidP="00D875DB">
            <w:pPr>
              <w:tabs>
                <w:tab w:val="decimal" w:pos="0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</w:rPr>
            </w:pPr>
            <w:r>
              <w:rPr>
                <w:rFonts w:eastAsia="Arial" w:cs="Arial"/>
                <w:szCs w:val="20"/>
              </w:rPr>
              <w:t>Makx Dekkers</w:t>
            </w:r>
          </w:p>
        </w:tc>
        <w:tc>
          <w:tcPr>
            <w:tcW w:w="825" w:type="pct"/>
            <w:tcBorders>
              <w:top w:val="dotted" w:sz="8" w:space="0" w:color="484F98"/>
              <w:bottom w:val="dotted" w:sz="8" w:space="0" w:color="484F98"/>
              <w:right w:val="dotted" w:sz="4" w:space="0" w:color="3A4972"/>
            </w:tcBorders>
            <w:shd w:val="clear" w:color="auto" w:fill="DBE5F1" w:themeFill="accent1" w:themeFillTint="33"/>
            <w:vAlign w:val="center"/>
          </w:tcPr>
          <w:p w:rsidR="001525F6" w:rsidRDefault="001525F6" w:rsidP="00D875DB">
            <w:pPr>
              <w:tabs>
                <w:tab w:val="decimal" w:pos="-35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>
              <w:rPr>
                <w:rFonts w:eastAsia="Arial" w:cs="Arial"/>
                <w:szCs w:val="20"/>
                <w:lang w:eastAsia="en-GB"/>
              </w:rPr>
              <w:t>MD</w:t>
            </w:r>
          </w:p>
        </w:tc>
        <w:tc>
          <w:tcPr>
            <w:tcW w:w="2418" w:type="pct"/>
            <w:tcBorders>
              <w:top w:val="dotted" w:sz="8" w:space="0" w:color="484F98"/>
              <w:bottom w:val="dotted" w:sz="8" w:space="0" w:color="484F98"/>
            </w:tcBorders>
            <w:shd w:val="clear" w:color="auto" w:fill="DBE5F1" w:themeFill="accent1" w:themeFillTint="33"/>
            <w:vAlign w:val="center"/>
          </w:tcPr>
          <w:p w:rsidR="001525F6" w:rsidRDefault="001525F6" w:rsidP="00D875DB">
            <w:pPr>
              <w:tabs>
                <w:tab w:val="decimal" w:pos="71"/>
                <w:tab w:val="decimal" w:pos="1134"/>
              </w:tabs>
              <w:spacing w:after="0" w:line="240" w:lineRule="auto"/>
              <w:contextualSpacing w:val="0"/>
              <w:jc w:val="left"/>
              <w:rPr>
                <w:rFonts w:eastAsia="Arial" w:cs="Arial"/>
                <w:szCs w:val="20"/>
                <w:lang w:eastAsia="en-GB"/>
              </w:rPr>
            </w:pPr>
            <w:r w:rsidRPr="006A421A">
              <w:rPr>
                <w:rFonts w:eastAsia="Arial" w:cs="Arial"/>
                <w:szCs w:val="20"/>
                <w:lang w:eastAsia="en-GB"/>
              </w:rPr>
              <w:t>AMI Consult</w:t>
            </w:r>
          </w:p>
        </w:tc>
      </w:tr>
    </w:tbl>
    <w:p w:rsidR="00683F34" w:rsidRDefault="00683F34" w:rsidP="00683F34">
      <w:pPr>
        <w:pStyle w:val="bulletlist"/>
        <w:numPr>
          <w:ilvl w:val="0"/>
          <w:numId w:val="0"/>
        </w:numPr>
        <w:spacing w:line="240" w:lineRule="auto"/>
        <w:rPr>
          <w:lang w:val="en-GB"/>
        </w:rPr>
      </w:pPr>
    </w:p>
    <w:p w:rsidR="00155378" w:rsidRDefault="00155378">
      <w:pPr>
        <w:spacing w:after="0" w:line="240" w:lineRule="auto"/>
        <w:contextualSpacing w:val="0"/>
        <w:jc w:val="left"/>
        <w:rPr>
          <w:rFonts w:cs="Arial"/>
          <w:b/>
          <w:bCs/>
          <w:caps/>
          <w:color w:val="484F98"/>
          <w:kern w:val="32"/>
          <w:sz w:val="30"/>
          <w:szCs w:val="32"/>
        </w:rPr>
      </w:pPr>
      <w:r>
        <w:br w:type="page"/>
      </w:r>
    </w:p>
    <w:p w:rsidR="00527DA4" w:rsidRPr="006528CC" w:rsidRDefault="002947F7" w:rsidP="006528CC">
      <w:pPr>
        <w:pStyle w:val="Heading1"/>
        <w:numPr>
          <w:ilvl w:val="0"/>
          <w:numId w:val="0"/>
        </w:numPr>
      </w:pPr>
      <w:r w:rsidRPr="006528CC">
        <w:lastRenderedPageBreak/>
        <w:t>Agenda</w:t>
      </w:r>
    </w:p>
    <w:p w:rsidR="00A13955" w:rsidRPr="00DE3347" w:rsidRDefault="00A13955" w:rsidP="00EF6665">
      <w:pPr>
        <w:pStyle w:val="ListParagraph"/>
        <w:numPr>
          <w:ilvl w:val="0"/>
          <w:numId w:val="10"/>
        </w:numPr>
        <w:spacing w:line="240" w:lineRule="auto"/>
        <w:jc w:val="left"/>
        <w:rPr>
          <w:i/>
        </w:rPr>
      </w:pPr>
      <w:r>
        <w:t xml:space="preserve">Welcome </w:t>
      </w:r>
      <w:r w:rsidRPr="00A13955">
        <w:rPr>
          <w:i/>
        </w:rPr>
        <w:t xml:space="preserve">by </w:t>
      </w:r>
      <w:r w:rsidR="00DE3347">
        <w:rPr>
          <w:i/>
        </w:rPr>
        <w:t>Thodoris Papadopoulos</w:t>
      </w:r>
    </w:p>
    <w:p w:rsidR="00C32BD4" w:rsidRDefault="0030694D" w:rsidP="00EF6665">
      <w:pPr>
        <w:pStyle w:val="ListParagraph"/>
        <w:numPr>
          <w:ilvl w:val="0"/>
          <w:numId w:val="10"/>
        </w:numPr>
        <w:spacing w:line="240" w:lineRule="auto"/>
        <w:jc w:val="left"/>
        <w:rPr>
          <w:i/>
        </w:rPr>
      </w:pPr>
      <w:r>
        <w:t>Acceptance</w:t>
      </w:r>
      <w:r w:rsidR="00A13955">
        <w:t xml:space="preserve"> of the </w:t>
      </w:r>
      <w:hyperlink r:id="rId13" w:history="1">
        <w:r w:rsidR="00B64421" w:rsidRPr="00B64421">
          <w:rPr>
            <w:rStyle w:val="Hyperlink"/>
            <w:szCs w:val="20"/>
          </w:rPr>
          <w:t>previous meeting’s minutes</w:t>
        </w:r>
      </w:hyperlink>
      <w:r>
        <w:t xml:space="preserve"> </w:t>
      </w:r>
      <w:r w:rsidR="00A13955" w:rsidRPr="00A13955">
        <w:rPr>
          <w:i/>
        </w:rPr>
        <w:t xml:space="preserve">by </w:t>
      </w:r>
      <w:r w:rsidR="00C32BD4">
        <w:rPr>
          <w:i/>
        </w:rPr>
        <w:t>Thodoris Papadopoulos</w:t>
      </w:r>
    </w:p>
    <w:p w:rsidR="00595DBB" w:rsidRPr="00595DBB" w:rsidRDefault="00B64421" w:rsidP="00EF6665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20"/>
        </w:rPr>
      </w:pPr>
      <w:r>
        <w:rPr>
          <w:szCs w:val="20"/>
        </w:rPr>
        <w:t xml:space="preserve">Presentation of the </w:t>
      </w:r>
      <w:hyperlink r:id="rId14" w:history="1">
        <w:r w:rsidRPr="00B64421">
          <w:rPr>
            <w:rStyle w:val="Hyperlink"/>
            <w:szCs w:val="20"/>
          </w:rPr>
          <w:t>draft specification</w:t>
        </w:r>
      </w:hyperlink>
      <w:r>
        <w:rPr>
          <w:szCs w:val="20"/>
        </w:rPr>
        <w:t xml:space="preserve"> </w:t>
      </w:r>
      <w:r w:rsidR="00C32BD4" w:rsidRPr="00C32BD4">
        <w:rPr>
          <w:i/>
          <w:szCs w:val="20"/>
        </w:rPr>
        <w:t>by Phil Archer</w:t>
      </w:r>
    </w:p>
    <w:p w:rsidR="000A2167" w:rsidRPr="00595DBB" w:rsidRDefault="00B64421" w:rsidP="00EF6665">
      <w:pPr>
        <w:pStyle w:val="ListParagraph"/>
        <w:numPr>
          <w:ilvl w:val="0"/>
          <w:numId w:val="10"/>
        </w:numPr>
        <w:spacing w:line="240" w:lineRule="auto"/>
        <w:jc w:val="left"/>
        <w:rPr>
          <w:szCs w:val="20"/>
        </w:rPr>
      </w:pPr>
      <w:r>
        <w:rPr>
          <w:szCs w:val="20"/>
        </w:rPr>
        <w:t xml:space="preserve">Resolution on moving to public review </w:t>
      </w:r>
      <w:r w:rsidR="00EF6665">
        <w:rPr>
          <w:szCs w:val="20"/>
        </w:rPr>
        <w:t xml:space="preserve">and conclusion </w:t>
      </w:r>
      <w:r w:rsidR="00A13955" w:rsidRPr="00595DBB">
        <w:rPr>
          <w:i/>
        </w:rPr>
        <w:t xml:space="preserve">by </w:t>
      </w:r>
      <w:r w:rsidR="00C32BD4" w:rsidRPr="00595DBB">
        <w:rPr>
          <w:i/>
        </w:rPr>
        <w:t xml:space="preserve">Phil Archer and </w:t>
      </w:r>
      <w:r w:rsidR="003A4186" w:rsidRPr="00595DBB">
        <w:rPr>
          <w:i/>
        </w:rPr>
        <w:t>Thodoris Papadopoulos</w:t>
      </w:r>
    </w:p>
    <w:p w:rsidR="00A13955" w:rsidRDefault="008F76EA" w:rsidP="00DE3347">
      <w:pPr>
        <w:pStyle w:val="BodyText"/>
        <w:spacing w:line="240" w:lineRule="auto"/>
      </w:pPr>
      <w:r>
        <w:t xml:space="preserve">The </w:t>
      </w:r>
      <w:hyperlink r:id="rId15" w:history="1">
        <w:r w:rsidRPr="00A13955">
          <w:rPr>
            <w:rStyle w:val="Hyperlink"/>
          </w:rPr>
          <w:t>agenda</w:t>
        </w:r>
      </w:hyperlink>
      <w:r>
        <w:t xml:space="preserve"> of the </w:t>
      </w:r>
      <w:r w:rsidR="00EF6665">
        <w:t xml:space="preserve">online </w:t>
      </w:r>
      <w:r w:rsidR="00A13955">
        <w:t>meeting is available on Joinup.</w:t>
      </w:r>
    </w:p>
    <w:p w:rsidR="00683F34" w:rsidRDefault="00683F34" w:rsidP="00DE3347">
      <w:pPr>
        <w:pStyle w:val="BodyText"/>
        <w:spacing w:line="240" w:lineRule="auto"/>
      </w:pPr>
    </w:p>
    <w:tbl>
      <w:tblPr>
        <w:tblW w:w="5000" w:type="pct"/>
        <w:jc w:val="center"/>
        <w:tblCellMar>
          <w:left w:w="115" w:type="dxa"/>
          <w:right w:w="115" w:type="dxa"/>
        </w:tblCellMar>
        <w:tblLook w:val="04A0"/>
      </w:tblPr>
      <w:tblGrid>
        <w:gridCol w:w="1874"/>
        <w:gridCol w:w="166"/>
        <w:gridCol w:w="6694"/>
      </w:tblGrid>
      <w:tr w:rsidR="00762300" w:rsidRPr="00024680" w:rsidTr="008A275F">
        <w:trPr>
          <w:trHeight w:val="51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762300" w:rsidRPr="00C86760" w:rsidRDefault="00C86760" w:rsidP="00B057C7">
            <w:pPr>
              <w:pStyle w:val="ListParagraph"/>
              <w:numPr>
                <w:ilvl w:val="0"/>
                <w:numId w:val="12"/>
              </w:numPr>
              <w:spacing w:after="0"/>
              <w:rPr>
                <w:b/>
              </w:rPr>
            </w:pPr>
            <w:r>
              <w:rPr>
                <w:b/>
              </w:rPr>
              <w:t>Welcome</w:t>
            </w:r>
            <w:r w:rsidR="00A13955">
              <w:rPr>
                <w:b/>
              </w:rPr>
              <w:t xml:space="preserve"> </w:t>
            </w:r>
          </w:p>
        </w:tc>
      </w:tr>
      <w:tr w:rsidR="00692627" w:rsidRPr="00024680" w:rsidTr="00A13955">
        <w:trPr>
          <w:trHeight w:val="510"/>
          <w:jc w:val="center"/>
        </w:trPr>
        <w:tc>
          <w:tcPr>
            <w:tcW w:w="1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62300" w:rsidRPr="00024680" w:rsidRDefault="00762300" w:rsidP="00CB4D14">
            <w:pPr>
              <w:pStyle w:val="BodyCopy"/>
              <w:spacing w:before="120" w:after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24680">
              <w:rPr>
                <w:rFonts w:ascii="Arial" w:hAnsi="Arial" w:cs="Arial"/>
                <w:sz w:val="20"/>
                <w:szCs w:val="20"/>
                <w:lang w:val="en-GB"/>
              </w:rPr>
              <w:t>Discussion</w:t>
            </w:r>
          </w:p>
        </w:tc>
        <w:tc>
          <w:tcPr>
            <w:tcW w:w="392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762300" w:rsidRPr="00024680" w:rsidRDefault="00762300" w:rsidP="00CB4D14">
            <w:pPr>
              <w:pStyle w:val="BodyCopy"/>
              <w:spacing w:before="120" w:after="1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762300" w:rsidRPr="00024680" w:rsidTr="00683F34">
        <w:trPr>
          <w:trHeight w:val="1066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578" w:rsidRPr="00683F34" w:rsidRDefault="00DE3347" w:rsidP="0013063D">
            <w:pPr>
              <w:pStyle w:val="BodyText"/>
              <w:numPr>
                <w:ilvl w:val="0"/>
                <w:numId w:val="11"/>
              </w:numPr>
              <w:spacing w:after="0" w:line="240" w:lineRule="auto"/>
              <w:jc w:val="left"/>
            </w:pPr>
            <w:r w:rsidRPr="007450D2">
              <w:t>TP</w:t>
            </w:r>
            <w:r w:rsidR="00C86760" w:rsidRPr="007450D2">
              <w:t xml:space="preserve"> welcomed everyone to the </w:t>
            </w:r>
            <w:r w:rsidR="0013063D">
              <w:t>fif</w:t>
            </w:r>
            <w:r w:rsidR="00EF6665">
              <w:t>t</w:t>
            </w:r>
            <w:r w:rsidR="0013063D">
              <w:t xml:space="preserve">h </w:t>
            </w:r>
            <w:r w:rsidR="00595DBB">
              <w:t>online</w:t>
            </w:r>
            <w:r w:rsidR="00C86760" w:rsidRPr="007450D2">
              <w:t xml:space="preserve"> meeting of the Core Public Service Vocabulary Working Group</w:t>
            </w:r>
            <w:r w:rsidR="006D62B3" w:rsidRPr="007450D2">
              <w:t xml:space="preserve"> (WG)</w:t>
            </w:r>
            <w:r w:rsidR="00C86760" w:rsidRPr="007450D2">
              <w:t>.</w:t>
            </w:r>
            <w:r w:rsidR="00C946AA" w:rsidRPr="007450D2">
              <w:t xml:space="preserve"> He thanked everyone for their contribution to the WG.</w:t>
            </w:r>
          </w:p>
        </w:tc>
      </w:tr>
      <w:tr w:rsidR="008A79C1" w:rsidRPr="00024680" w:rsidTr="008A275F">
        <w:trPr>
          <w:trHeight w:val="510"/>
          <w:jc w:val="center"/>
        </w:trPr>
        <w:tc>
          <w:tcPr>
            <w:tcW w:w="116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A79C1" w:rsidRPr="00024680" w:rsidRDefault="007051EB" w:rsidP="00CB4D14">
            <w:pPr>
              <w:pStyle w:val="BodyCopy"/>
              <w:spacing w:before="1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Documentation</w:t>
            </w:r>
          </w:p>
        </w:tc>
        <w:tc>
          <w:tcPr>
            <w:tcW w:w="3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A79C1" w:rsidRPr="00024680" w:rsidRDefault="008A79C1" w:rsidP="00CB4D14">
            <w:pPr>
              <w:pStyle w:val="BodyCopy"/>
              <w:spacing w:before="1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A79C1" w:rsidRPr="00BF474F" w:rsidTr="006528CC">
        <w:trPr>
          <w:trHeight w:val="594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474F" w:rsidRPr="006528CC" w:rsidRDefault="00472306" w:rsidP="00B057C7">
            <w:pPr>
              <w:pStyle w:val="bulletlist"/>
              <w:numPr>
                <w:ilvl w:val="0"/>
                <w:numId w:val="8"/>
              </w:numPr>
              <w:rPr>
                <w:lang w:val="en-GB"/>
              </w:rPr>
            </w:pPr>
            <w:hyperlink r:id="rId16" w:history="1">
              <w:r w:rsidR="006528CC" w:rsidRPr="006528CC">
                <w:rPr>
                  <w:rStyle w:val="Hyperlink"/>
                  <w:b/>
                  <w:bCs/>
                  <w:lang w:val="en-GB"/>
                </w:rPr>
                <w:t>List of WG members</w:t>
              </w:r>
            </w:hyperlink>
            <w:r w:rsidR="006528CC" w:rsidRPr="006528CC">
              <w:rPr>
                <w:b/>
                <w:bCs/>
                <w:lang w:val="en-GB"/>
              </w:rPr>
              <w:t xml:space="preserve"> </w:t>
            </w:r>
          </w:p>
        </w:tc>
      </w:tr>
    </w:tbl>
    <w:p w:rsidR="009411C0" w:rsidRDefault="009411C0" w:rsidP="002947F7">
      <w:pPr>
        <w:spacing w:after="0" w:line="240" w:lineRule="auto"/>
        <w:contextualSpacing w:val="0"/>
        <w:jc w:val="left"/>
        <w:rPr>
          <w:lang w:val="fr-BE"/>
        </w:rPr>
      </w:pPr>
    </w:p>
    <w:tbl>
      <w:tblPr>
        <w:tblW w:w="5000" w:type="pct"/>
        <w:jc w:val="center"/>
        <w:tblCellMar>
          <w:left w:w="115" w:type="dxa"/>
          <w:right w:w="115" w:type="dxa"/>
        </w:tblCellMar>
        <w:tblLook w:val="04A0"/>
      </w:tblPr>
      <w:tblGrid>
        <w:gridCol w:w="1874"/>
        <w:gridCol w:w="166"/>
        <w:gridCol w:w="6694"/>
      </w:tblGrid>
      <w:tr w:rsidR="00CF008B" w:rsidRPr="00024680" w:rsidTr="006145CD">
        <w:trPr>
          <w:trHeight w:val="51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CF008B" w:rsidRPr="00C86760" w:rsidRDefault="00683F34" w:rsidP="00B057C7">
            <w:pPr>
              <w:pStyle w:val="ListParagraph"/>
              <w:numPr>
                <w:ilvl w:val="0"/>
                <w:numId w:val="12"/>
              </w:numPr>
              <w:spacing w:after="0"/>
              <w:rPr>
                <w:b/>
              </w:rPr>
            </w:pPr>
            <w:r>
              <w:rPr>
                <w:b/>
              </w:rPr>
              <w:t>Acceptance of the previous minutes</w:t>
            </w:r>
          </w:p>
        </w:tc>
      </w:tr>
      <w:tr w:rsidR="00CF008B" w:rsidRPr="00024680" w:rsidTr="006145CD">
        <w:trPr>
          <w:trHeight w:val="510"/>
          <w:jc w:val="center"/>
        </w:trPr>
        <w:tc>
          <w:tcPr>
            <w:tcW w:w="1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F008B" w:rsidRPr="00024680" w:rsidRDefault="00CF008B" w:rsidP="006145CD">
            <w:pPr>
              <w:pStyle w:val="BodyCopy"/>
              <w:spacing w:before="120" w:after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24680">
              <w:rPr>
                <w:rFonts w:ascii="Arial" w:hAnsi="Arial" w:cs="Arial"/>
                <w:sz w:val="20"/>
                <w:szCs w:val="20"/>
                <w:lang w:val="en-GB"/>
              </w:rPr>
              <w:t>Discussion</w:t>
            </w:r>
          </w:p>
        </w:tc>
        <w:tc>
          <w:tcPr>
            <w:tcW w:w="392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F008B" w:rsidRPr="00024680" w:rsidRDefault="00CF008B" w:rsidP="006145CD">
            <w:pPr>
              <w:pStyle w:val="BodyCopy"/>
              <w:spacing w:before="120" w:after="1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F008B" w:rsidRPr="00024680" w:rsidTr="00595DBB">
        <w:trPr>
          <w:trHeight w:val="1029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D6479" w:rsidRPr="00C86760" w:rsidRDefault="00ED6479" w:rsidP="00EF666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contextualSpacing w:val="0"/>
              <w:jc w:val="left"/>
            </w:pPr>
            <w:r>
              <w:t>TP</w:t>
            </w:r>
            <w:r w:rsidR="00C946AA">
              <w:t xml:space="preserve"> </w:t>
            </w:r>
            <w:r w:rsidR="00595DBB">
              <w:t>invited all</w:t>
            </w:r>
            <w:r w:rsidR="0030694D">
              <w:t xml:space="preserve"> </w:t>
            </w:r>
            <w:r w:rsidR="00C946AA">
              <w:t>WG members</w:t>
            </w:r>
            <w:r w:rsidR="0030694D">
              <w:t xml:space="preserve"> </w:t>
            </w:r>
            <w:r w:rsidR="00595DBB">
              <w:t>to give</w:t>
            </w:r>
            <w:r w:rsidR="00C946AA">
              <w:t xml:space="preserve"> comments on the </w:t>
            </w:r>
            <w:hyperlink r:id="rId17" w:history="1">
              <w:r w:rsidR="00C946AA" w:rsidRPr="00CC717A">
                <w:rPr>
                  <w:rStyle w:val="Hyperlink"/>
                </w:rPr>
                <w:t xml:space="preserve">meeting minutes of the previous </w:t>
              </w:r>
              <w:r w:rsidR="00EF6665">
                <w:rPr>
                  <w:rStyle w:val="Hyperlink"/>
                </w:rPr>
                <w:t>online</w:t>
              </w:r>
              <w:r w:rsidR="00C946AA" w:rsidRPr="00CC717A">
                <w:rPr>
                  <w:rStyle w:val="Hyperlink"/>
                </w:rPr>
                <w:t xml:space="preserve"> meeting</w:t>
              </w:r>
            </w:hyperlink>
            <w:r w:rsidR="0070259D">
              <w:t xml:space="preserve">. </w:t>
            </w:r>
            <w:r w:rsidR="003733B7">
              <w:t>N</w:t>
            </w:r>
            <w:r w:rsidR="0070259D">
              <w:t>o comments were raised</w:t>
            </w:r>
            <w:r w:rsidR="003733B7">
              <w:t>. T</w:t>
            </w:r>
            <w:r w:rsidR="0070259D">
              <w:t xml:space="preserve">he meeting minutes are </w:t>
            </w:r>
            <w:r w:rsidR="00595DBB">
              <w:t xml:space="preserve">therefore </w:t>
            </w:r>
            <w:r w:rsidR="0070259D">
              <w:t xml:space="preserve">considered </w:t>
            </w:r>
            <w:r w:rsidR="00D03439">
              <w:t>as</w:t>
            </w:r>
            <w:r w:rsidR="00C25D4A">
              <w:t xml:space="preserve"> </w:t>
            </w:r>
            <w:r w:rsidR="003733B7">
              <w:t>accepted</w:t>
            </w:r>
            <w:r w:rsidR="0070259D">
              <w:t>.</w:t>
            </w:r>
            <w:r w:rsidR="00C946AA">
              <w:t xml:space="preserve"> </w:t>
            </w:r>
          </w:p>
        </w:tc>
      </w:tr>
      <w:tr w:rsidR="00CF008B" w:rsidRPr="00024680" w:rsidTr="006145CD">
        <w:trPr>
          <w:trHeight w:val="510"/>
          <w:jc w:val="center"/>
        </w:trPr>
        <w:tc>
          <w:tcPr>
            <w:tcW w:w="116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F008B" w:rsidRPr="00024680" w:rsidRDefault="00CF008B" w:rsidP="006145CD">
            <w:pPr>
              <w:pStyle w:val="BodyCopy"/>
              <w:spacing w:before="12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Documentation</w:t>
            </w:r>
          </w:p>
        </w:tc>
        <w:tc>
          <w:tcPr>
            <w:tcW w:w="3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CF008B" w:rsidRPr="00024680" w:rsidRDefault="00CF008B" w:rsidP="006145CD">
            <w:pPr>
              <w:pStyle w:val="BodyCopy"/>
              <w:spacing w:before="1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CF008B" w:rsidRPr="00024680" w:rsidTr="00A22CEE">
        <w:trPr>
          <w:trHeight w:val="1163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008B" w:rsidRDefault="00472306" w:rsidP="00B057C7">
            <w:pPr>
              <w:pStyle w:val="bulletlist"/>
              <w:numPr>
                <w:ilvl w:val="0"/>
                <w:numId w:val="13"/>
              </w:numPr>
              <w:rPr>
                <w:b/>
                <w:bCs/>
                <w:lang w:val="en-GB"/>
              </w:rPr>
            </w:pPr>
            <w:hyperlink r:id="rId18" w:history="1">
              <w:r w:rsidR="006528CC" w:rsidRPr="00473817">
                <w:rPr>
                  <w:rStyle w:val="Hyperlink"/>
                  <w:b/>
                  <w:bCs/>
                  <w:lang w:val="en-GB"/>
                </w:rPr>
                <w:t>Core Public Service Vocabulary</w:t>
              </w:r>
              <w:r w:rsidR="00473817" w:rsidRPr="00473817">
                <w:rPr>
                  <w:rStyle w:val="Hyperlink"/>
                  <w:b/>
                  <w:bCs/>
                  <w:lang w:val="en-GB"/>
                </w:rPr>
                <w:t xml:space="preserve"> Virtual meeting minutes 2013</w:t>
              </w:r>
              <w:r w:rsidR="006528CC" w:rsidRPr="00473817">
                <w:rPr>
                  <w:rStyle w:val="Hyperlink"/>
                  <w:b/>
                  <w:bCs/>
                  <w:lang w:val="en-GB"/>
                </w:rPr>
                <w:t>-</w:t>
              </w:r>
              <w:r w:rsidR="00473817" w:rsidRPr="00473817">
                <w:rPr>
                  <w:rStyle w:val="Hyperlink"/>
                  <w:b/>
                  <w:bCs/>
                  <w:lang w:val="en-GB"/>
                </w:rPr>
                <w:t>01-23</w:t>
              </w:r>
            </w:hyperlink>
          </w:p>
          <w:p w:rsidR="00A22CEE" w:rsidRDefault="00472306" w:rsidP="00B057C7">
            <w:pPr>
              <w:pStyle w:val="bulletlist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hyperlink r:id="rId19" w:history="1">
              <w:r w:rsidR="00A22CEE" w:rsidRPr="003263F9">
                <w:rPr>
                  <w:rStyle w:val="Hyperlink"/>
                  <w:b/>
                  <w:lang w:val="en-GB"/>
                </w:rPr>
                <w:t>Public mail archive</w:t>
              </w:r>
            </w:hyperlink>
          </w:p>
          <w:p w:rsidR="00A22CEE" w:rsidRPr="00A22CEE" w:rsidRDefault="00472306" w:rsidP="00B057C7">
            <w:pPr>
              <w:pStyle w:val="bulletlist"/>
              <w:numPr>
                <w:ilvl w:val="0"/>
                <w:numId w:val="6"/>
              </w:numPr>
              <w:spacing w:line="240" w:lineRule="auto"/>
              <w:rPr>
                <w:lang w:val="en-GB"/>
              </w:rPr>
            </w:pPr>
            <w:hyperlink r:id="rId20" w:history="1">
              <w:r w:rsidR="00A22CEE" w:rsidRPr="003263F9">
                <w:rPr>
                  <w:rStyle w:val="Hyperlink"/>
                  <w:b/>
                  <w:lang w:val="en-GB"/>
                </w:rPr>
                <w:t>Issue tracker</w:t>
              </w:r>
            </w:hyperlink>
          </w:p>
        </w:tc>
      </w:tr>
    </w:tbl>
    <w:p w:rsidR="006145CD" w:rsidRDefault="006145CD">
      <w:pPr>
        <w:spacing w:after="0" w:line="240" w:lineRule="auto"/>
        <w:contextualSpacing w:val="0"/>
        <w:jc w:val="left"/>
      </w:pPr>
    </w:p>
    <w:p w:rsidR="00490B1C" w:rsidRDefault="00490B1C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73817" w:rsidRDefault="00473817">
      <w:pPr>
        <w:spacing w:after="0" w:line="240" w:lineRule="auto"/>
        <w:contextualSpacing w:val="0"/>
        <w:jc w:val="left"/>
      </w:pPr>
    </w:p>
    <w:p w:rsidR="00490B1C" w:rsidRPr="006528CC" w:rsidRDefault="00490B1C">
      <w:pPr>
        <w:spacing w:after="0" w:line="240" w:lineRule="auto"/>
        <w:contextualSpacing w:val="0"/>
        <w:jc w:val="left"/>
      </w:pPr>
    </w:p>
    <w:tbl>
      <w:tblPr>
        <w:tblW w:w="5000" w:type="pct"/>
        <w:jc w:val="center"/>
        <w:tblCellMar>
          <w:left w:w="115" w:type="dxa"/>
          <w:right w:w="115" w:type="dxa"/>
        </w:tblCellMar>
        <w:tblLook w:val="04A0"/>
      </w:tblPr>
      <w:tblGrid>
        <w:gridCol w:w="1507"/>
        <w:gridCol w:w="7227"/>
      </w:tblGrid>
      <w:tr w:rsidR="00BF474F" w:rsidRPr="004F34E3" w:rsidTr="00412940">
        <w:trPr>
          <w:trHeight w:val="51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BF474F" w:rsidRPr="008A132A" w:rsidRDefault="00900F21" w:rsidP="00C32BD4">
            <w:pPr>
              <w:pStyle w:val="ListParagraph"/>
              <w:numPr>
                <w:ilvl w:val="0"/>
                <w:numId w:val="12"/>
              </w:numPr>
              <w:spacing w:after="0"/>
              <w:rPr>
                <w:b/>
              </w:rPr>
            </w:pPr>
            <w:r w:rsidRPr="00900F21">
              <w:rPr>
                <w:b/>
              </w:rPr>
              <w:lastRenderedPageBreak/>
              <w:t>Presentation of the draft specification</w:t>
            </w:r>
          </w:p>
        </w:tc>
      </w:tr>
      <w:tr w:rsidR="00BF474F" w:rsidRPr="00024680" w:rsidTr="00463DAC">
        <w:trPr>
          <w:trHeight w:val="510"/>
          <w:jc w:val="center"/>
        </w:trPr>
        <w:tc>
          <w:tcPr>
            <w:tcW w:w="86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F474F" w:rsidRPr="00024680" w:rsidRDefault="00BF474F" w:rsidP="00412940">
            <w:pPr>
              <w:pStyle w:val="BodyCopy"/>
              <w:spacing w:before="120" w:after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24680">
              <w:rPr>
                <w:rFonts w:ascii="Arial" w:hAnsi="Arial" w:cs="Arial"/>
                <w:sz w:val="20"/>
                <w:szCs w:val="20"/>
                <w:lang w:val="en-GB"/>
              </w:rPr>
              <w:t>Discussion</w:t>
            </w:r>
          </w:p>
        </w:tc>
        <w:tc>
          <w:tcPr>
            <w:tcW w:w="4137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F474F" w:rsidRPr="00024680" w:rsidRDefault="00BF474F" w:rsidP="00412940">
            <w:pPr>
              <w:pStyle w:val="BodyCopy"/>
              <w:spacing w:before="120" w:after="1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BF474F" w:rsidRPr="000A2167" w:rsidTr="00480EEF">
        <w:trPr>
          <w:trHeight w:val="144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A2578" w:rsidRDefault="005A2578" w:rsidP="00676942">
            <w:pPr>
              <w:spacing w:after="0" w:line="240" w:lineRule="auto"/>
              <w:contextualSpacing w:val="0"/>
              <w:jc w:val="left"/>
            </w:pPr>
          </w:p>
          <w:p w:rsidR="00D5051E" w:rsidRPr="007510AD" w:rsidRDefault="005A2578" w:rsidP="00D5051E">
            <w:pPr>
              <w:numPr>
                <w:ilvl w:val="0"/>
                <w:numId w:val="21"/>
              </w:numPr>
              <w:spacing w:after="0" w:line="240" w:lineRule="auto"/>
              <w:contextualSpacing w:val="0"/>
              <w:jc w:val="left"/>
            </w:pPr>
            <w:r w:rsidRPr="005A2578">
              <w:t xml:space="preserve">PA </w:t>
            </w:r>
            <w:r>
              <w:t xml:space="preserve">briefly </w:t>
            </w:r>
            <w:r w:rsidRPr="005A2578">
              <w:t xml:space="preserve">presented </w:t>
            </w:r>
            <w:r>
              <w:t xml:space="preserve">the current </w:t>
            </w:r>
            <w:hyperlink r:id="rId21" w:history="1">
              <w:r w:rsidR="0013063D" w:rsidRPr="0013063D">
                <w:rPr>
                  <w:rStyle w:val="Hyperlink"/>
                </w:rPr>
                <w:t xml:space="preserve">draft </w:t>
              </w:r>
              <w:r w:rsidRPr="0013063D">
                <w:rPr>
                  <w:rStyle w:val="Hyperlink"/>
                </w:rPr>
                <w:t>Core Public Service specification document</w:t>
              </w:r>
            </w:hyperlink>
            <w:r w:rsidRPr="005A2578">
              <w:t xml:space="preserve"> </w:t>
            </w:r>
            <w:del w:id="6" w:author="Nikolaos Loutas" w:date="2013-02-08T14:46:00Z">
              <w:r w:rsidRPr="005A2578" w:rsidDel="00DC3B47">
                <w:delText xml:space="preserve">that </w:delText>
              </w:r>
            </w:del>
            <w:ins w:id="7" w:author="Nikolaos Loutas" w:date="2013-02-08T14:46:00Z">
              <w:r w:rsidR="00DC3B47">
                <w:t>before</w:t>
              </w:r>
              <w:r w:rsidR="00DC3B47" w:rsidRPr="005A2578">
                <w:t xml:space="preserve"> </w:t>
              </w:r>
            </w:ins>
            <w:del w:id="8" w:author="Nikolaos Loutas" w:date="2013-02-08T14:46:00Z">
              <w:r w:rsidRPr="005A2578" w:rsidDel="00DC3B47">
                <w:delText xml:space="preserve">will </w:delText>
              </w:r>
              <w:r w:rsidDel="00DC3B47">
                <w:delText xml:space="preserve">be </w:delText>
              </w:r>
              <w:r w:rsidR="00D5051E" w:rsidDel="00DC3B47">
                <w:delText>published</w:delText>
              </w:r>
              <w:r w:rsidDel="00DC3B47">
                <w:delText xml:space="preserve"> for</w:delText>
              </w:r>
            </w:del>
            <w:ins w:id="9" w:author="Nikolaos Loutas" w:date="2013-02-08T14:46:00Z">
              <w:r w:rsidR="00DC3B47">
                <w:t>sending it out for</w:t>
              </w:r>
            </w:ins>
            <w:r>
              <w:t xml:space="preserve"> public review. </w:t>
            </w:r>
            <w:r w:rsidR="00D5051E">
              <w:t>PA</w:t>
            </w:r>
            <w:r w:rsidR="00D5051E" w:rsidRPr="007510AD">
              <w:t xml:space="preserve"> invited </w:t>
            </w:r>
            <w:r w:rsidR="00D5051E">
              <w:t xml:space="preserve">WG </w:t>
            </w:r>
            <w:r w:rsidR="00D5051E" w:rsidRPr="007510AD">
              <w:t xml:space="preserve">members </w:t>
            </w:r>
            <w:r w:rsidR="0013063D">
              <w:t xml:space="preserve">to </w:t>
            </w:r>
            <w:r w:rsidR="00D5051E" w:rsidRPr="007510AD">
              <w:t xml:space="preserve">comment </w:t>
            </w:r>
            <w:r w:rsidR="003D4AE5">
              <w:t xml:space="preserve">on </w:t>
            </w:r>
            <w:r w:rsidR="00EF6665">
              <w:t>it.</w:t>
            </w:r>
          </w:p>
          <w:p w:rsidR="00D5051E" w:rsidRDefault="00D5051E" w:rsidP="00D5051E">
            <w:pPr>
              <w:spacing w:after="0" w:line="240" w:lineRule="auto"/>
              <w:ind w:left="720"/>
              <w:contextualSpacing w:val="0"/>
              <w:jc w:val="left"/>
            </w:pPr>
          </w:p>
          <w:p w:rsidR="00EF6665" w:rsidRDefault="0013063D" w:rsidP="00EF6665">
            <w:pPr>
              <w:numPr>
                <w:ilvl w:val="0"/>
                <w:numId w:val="21"/>
              </w:numPr>
              <w:spacing w:after="0" w:line="240" w:lineRule="auto"/>
              <w:contextualSpacing w:val="0"/>
              <w:jc w:val="left"/>
            </w:pPr>
            <w:r>
              <w:t xml:space="preserve">PA explained that </w:t>
            </w:r>
            <w:r w:rsidR="00EF6665">
              <w:t xml:space="preserve">the name of </w:t>
            </w:r>
            <w:r w:rsidRPr="00EF6665">
              <w:rPr>
                <w:highlight w:val="yellow"/>
              </w:rPr>
              <w:t>a</w:t>
            </w:r>
            <w:r w:rsidR="00900F21" w:rsidRPr="00EF6665">
              <w:rPr>
                <w:highlight w:val="yellow"/>
              </w:rPr>
              <w:t xml:space="preserve">ll participants </w:t>
            </w:r>
            <w:r w:rsidRPr="00EF6665">
              <w:rPr>
                <w:highlight w:val="yellow"/>
              </w:rPr>
              <w:t>should be</w:t>
            </w:r>
            <w:r w:rsidR="00900F21" w:rsidRPr="00EF6665">
              <w:rPr>
                <w:highlight w:val="yellow"/>
              </w:rPr>
              <w:t xml:space="preserve"> listed in the draft specification document. PA invited every WG member to check </w:t>
            </w:r>
            <w:r w:rsidR="00EF6665">
              <w:t>if it is the case.</w:t>
            </w:r>
          </w:p>
          <w:p w:rsidR="00EF6665" w:rsidRDefault="00EF6665" w:rsidP="00EF6665">
            <w:pPr>
              <w:spacing w:after="0" w:line="240" w:lineRule="auto"/>
              <w:contextualSpacing w:val="0"/>
              <w:jc w:val="left"/>
            </w:pPr>
          </w:p>
          <w:p w:rsidR="00894E36" w:rsidRDefault="00894E36" w:rsidP="00894E3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left"/>
            </w:pPr>
            <w:r>
              <w:t xml:space="preserve">PA explained that the changes discussed during the </w:t>
            </w:r>
            <w:del w:id="10" w:author="Nikolaos Loutas" w:date="2013-02-08T14:47:00Z">
              <w:r w:rsidDel="00DC3B47">
                <w:delText xml:space="preserve">last </w:delText>
              </w:r>
            </w:del>
            <w:ins w:id="11" w:author="Nikolaos Loutas" w:date="2013-02-08T14:47:00Z">
              <w:r w:rsidR="00DC3B47">
                <w:t>previous</w:t>
              </w:r>
              <w:r w:rsidR="00DC3B47">
                <w:t xml:space="preserve"> </w:t>
              </w:r>
            </w:ins>
            <w:r>
              <w:t xml:space="preserve">online meeting </w:t>
            </w:r>
            <w:r w:rsidR="0013063D">
              <w:t xml:space="preserve">have been updated in the draft specification document. </w:t>
            </w:r>
            <w:del w:id="12" w:author="Nikolaos Loutas" w:date="2013-02-08T14:50:00Z">
              <w:r w:rsidR="0013063D" w:rsidDel="00DC3B47">
                <w:delText>For example</w:delText>
              </w:r>
              <w:r w:rsidR="00EF6665" w:rsidDel="00DC3B47">
                <w:delText>:</w:delText>
              </w:r>
            </w:del>
          </w:p>
          <w:p w:rsidR="00894E36" w:rsidRDefault="0013063D" w:rsidP="00894E36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contextualSpacing w:val="0"/>
              <w:jc w:val="left"/>
            </w:pPr>
            <w:r>
              <w:t xml:space="preserve"> ‘</w:t>
            </w:r>
            <w:r w:rsidR="00894E36">
              <w:t>Policy</w:t>
            </w:r>
            <w:r>
              <w:t>’</w:t>
            </w:r>
            <w:r w:rsidR="00894E36">
              <w:t xml:space="preserve"> and </w:t>
            </w:r>
            <w:r>
              <w:t>‘</w:t>
            </w:r>
            <w:r w:rsidR="00894E36">
              <w:t>Legislatio</w:t>
            </w:r>
            <w:r>
              <w:t>n’</w:t>
            </w:r>
            <w:r w:rsidR="00894E36">
              <w:t xml:space="preserve"> </w:t>
            </w:r>
            <w:r>
              <w:t xml:space="preserve">have been replaced </w:t>
            </w:r>
            <w:r w:rsidR="00894E36">
              <w:t xml:space="preserve">by </w:t>
            </w:r>
            <w:r>
              <w:t>‘</w:t>
            </w:r>
            <w:r w:rsidR="00894E36">
              <w:t>Formal Framework</w:t>
            </w:r>
            <w:r>
              <w:t>’</w:t>
            </w:r>
          </w:p>
          <w:p w:rsidR="00900F21" w:rsidRDefault="0013063D" w:rsidP="00900F21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contextualSpacing w:val="0"/>
              <w:jc w:val="left"/>
            </w:pPr>
            <w:r>
              <w:t xml:space="preserve">A highlight explaining </w:t>
            </w:r>
            <w:r w:rsidR="00EF6665">
              <w:t>why ‘</w:t>
            </w:r>
            <w:r>
              <w:t>Jurisdiction</w:t>
            </w:r>
            <w:r w:rsidR="00EF6665">
              <w:t xml:space="preserve">’ has not been included in the conceptual model has been added in the </w:t>
            </w:r>
            <w:r>
              <w:t>document</w:t>
            </w:r>
            <w:r w:rsidR="00EF6665">
              <w:t>.</w:t>
            </w:r>
          </w:p>
          <w:p w:rsidR="0013063D" w:rsidRDefault="0013063D" w:rsidP="00900F21">
            <w:pPr>
              <w:spacing w:after="0" w:line="240" w:lineRule="auto"/>
              <w:contextualSpacing w:val="0"/>
              <w:jc w:val="left"/>
              <w:rPr>
                <w:i/>
              </w:rPr>
            </w:pPr>
          </w:p>
          <w:p w:rsidR="00900F21" w:rsidRPr="009E23EF" w:rsidRDefault="00900F21" w:rsidP="00900F21">
            <w:pPr>
              <w:spacing w:after="0" w:line="240" w:lineRule="auto"/>
              <w:contextualSpacing w:val="0"/>
              <w:jc w:val="left"/>
              <w:rPr>
                <w:b/>
              </w:rPr>
            </w:pPr>
            <w:r w:rsidRPr="009E23EF">
              <w:rPr>
                <w:b/>
              </w:rPr>
              <w:t>Service bundle</w:t>
            </w:r>
          </w:p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DC3B47" w:rsidRDefault="00DC3B47" w:rsidP="00900F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left"/>
              <w:rPr>
                <w:ins w:id="13" w:author="Nikolaos Loutas" w:date="2013-02-08T14:52:00Z"/>
              </w:rPr>
            </w:pPr>
            <w:ins w:id="14" w:author="Nikolaos Loutas" w:date="2013-02-08T14:50:00Z">
              <w:r>
                <w:t xml:space="preserve">NL said that in his opinion </w:t>
              </w:r>
              <w:r>
                <w:t>‘</w:t>
              </w:r>
              <w:r>
                <w:t>Service Bundle</w:t>
              </w:r>
            </w:ins>
            <w:ins w:id="15" w:author="Nikolaos Loutas" w:date="2013-02-08T14:51:00Z">
              <w:r>
                <w:t>’</w:t>
              </w:r>
              <w:r>
                <w:t xml:space="preserve"> should not be part of the core vocabulary. Despite the obvious </w:t>
              </w:r>
              <w:r>
                <w:t>usefulness</w:t>
              </w:r>
              <w:r>
                <w:t xml:space="preserve"> of grouping services in different ways, </w:t>
              </w:r>
            </w:ins>
            <w:ins w:id="16" w:author="Nikolaos Loutas" w:date="2013-02-08T14:52:00Z">
              <w:r>
                <w:t>‘</w:t>
              </w:r>
              <w:r>
                <w:t>Service Bundle</w:t>
              </w:r>
              <w:r>
                <w:t>’</w:t>
              </w:r>
              <w:r>
                <w:t xml:space="preserve"> is not a core characteristic of a public service. </w:t>
              </w:r>
            </w:ins>
          </w:p>
          <w:p w:rsidR="00DC3B47" w:rsidRDefault="00DC3B47" w:rsidP="00DC3B47">
            <w:pPr>
              <w:pStyle w:val="ListParagraph"/>
              <w:spacing w:after="0" w:line="240" w:lineRule="auto"/>
              <w:contextualSpacing w:val="0"/>
              <w:jc w:val="left"/>
              <w:rPr>
                <w:ins w:id="17" w:author="Nikolaos Loutas" w:date="2013-02-08T14:50:00Z"/>
              </w:rPr>
            </w:pPr>
          </w:p>
          <w:p w:rsidR="00900F21" w:rsidRDefault="0013063D" w:rsidP="00900F2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left"/>
            </w:pPr>
            <w:r>
              <w:t>PA briefly explained that ‘Service B</w:t>
            </w:r>
            <w:r w:rsidR="00900F21">
              <w:t>undle</w:t>
            </w:r>
            <w:r>
              <w:t>’</w:t>
            </w:r>
            <w:r w:rsidR="00900F21">
              <w:t xml:space="preserve"> </w:t>
            </w:r>
            <w:r>
              <w:t xml:space="preserve">aims at grouping </w:t>
            </w:r>
            <w:r w:rsidR="00900F21">
              <w:t>multiple public services together. He invited W</w:t>
            </w:r>
            <w:r>
              <w:t>G members to give their opinion</w:t>
            </w:r>
            <w:r w:rsidR="00900F21">
              <w:t xml:space="preserve"> on </w:t>
            </w:r>
            <w:r>
              <w:t>‘</w:t>
            </w:r>
            <w:r w:rsidR="00900F21">
              <w:t>Service Bundle</w:t>
            </w:r>
            <w:r>
              <w:t>’</w:t>
            </w:r>
            <w:r w:rsidR="00900F21">
              <w:t xml:space="preserve"> </w:t>
            </w:r>
            <w:r>
              <w:t>to see</w:t>
            </w:r>
            <w:r w:rsidR="00900F21">
              <w:t xml:space="preserve"> whether this class should </w:t>
            </w:r>
            <w:r>
              <w:t>be kept or removed from the conceptual model.</w:t>
            </w:r>
          </w:p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BE3E85" w:rsidRDefault="00900F21" w:rsidP="00BE3E85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contextualSpacing w:val="0"/>
              <w:jc w:val="left"/>
            </w:pPr>
            <w:r>
              <w:t xml:space="preserve">NL suggested replacing </w:t>
            </w:r>
            <w:r w:rsidR="0013063D">
              <w:t>‘</w:t>
            </w:r>
            <w:r>
              <w:t>Service Bundle</w:t>
            </w:r>
            <w:r w:rsidR="0013063D">
              <w:t>’</w:t>
            </w:r>
            <w:r>
              <w:t xml:space="preserve"> by another reflective link from public service to public service, e.g. DC terms property ‘related’. NL said that this could be implemented in the same way </w:t>
            </w:r>
            <w:r w:rsidR="0013063D">
              <w:t xml:space="preserve">as </w:t>
            </w:r>
            <w:r>
              <w:t>the property ‘requires’</w:t>
            </w:r>
            <w:ins w:id="18" w:author="Nikolaos Loutas" w:date="2013-02-08T14:53:00Z">
              <w:r w:rsidR="00DC3B47">
                <w:t xml:space="preserve">, which is already part of </w:t>
              </w:r>
            </w:ins>
            <w:del w:id="19" w:author="Nikolaos Loutas" w:date="2013-02-08T14:53:00Z">
              <w:r w:rsidDel="00DC3B47">
                <w:delText xml:space="preserve"> in</w:delText>
              </w:r>
            </w:del>
            <w:r>
              <w:t xml:space="preserve"> the conceptual model.</w:t>
            </w:r>
          </w:p>
          <w:p w:rsidR="00BE3E85" w:rsidRDefault="00900F21" w:rsidP="00BE3E85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contextualSpacing w:val="0"/>
              <w:jc w:val="left"/>
            </w:pPr>
            <w:r>
              <w:t xml:space="preserve">TP </w:t>
            </w:r>
            <w:r w:rsidR="0013063D">
              <w:t>commented.</w:t>
            </w:r>
            <w:r>
              <w:t xml:space="preserve">  If someone look</w:t>
            </w:r>
            <w:r w:rsidR="0013063D">
              <w:t>s</w:t>
            </w:r>
            <w:r>
              <w:t xml:space="preserve"> for </w:t>
            </w:r>
            <w:r w:rsidR="0013063D">
              <w:t xml:space="preserve">a </w:t>
            </w:r>
            <w:r>
              <w:t>public service that is related to education, on which property he will look for to find a public service that belong</w:t>
            </w:r>
            <w:r w:rsidR="0013063D">
              <w:t>s</w:t>
            </w:r>
            <w:r>
              <w:t xml:space="preserve"> to this category?</w:t>
            </w:r>
          </w:p>
          <w:p w:rsidR="00452FE7" w:rsidRDefault="00900F21" w:rsidP="00BE3E85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contextualSpacing w:val="0"/>
              <w:jc w:val="left"/>
            </w:pPr>
            <w:r>
              <w:t xml:space="preserve">PA said that the result could be reflected in </w:t>
            </w:r>
            <w:r w:rsidR="0013063D">
              <w:t>‘</w:t>
            </w:r>
            <w:r>
              <w:t>Service Bundle</w:t>
            </w:r>
            <w:r w:rsidR="0013063D">
              <w:t>’</w:t>
            </w:r>
          </w:p>
          <w:p w:rsidR="00900F21" w:rsidRDefault="00900F21" w:rsidP="00BE3E85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contextualSpacing w:val="0"/>
              <w:jc w:val="left"/>
            </w:pPr>
            <w:r>
              <w:t>NL explained that another way to responding to TP query is to include DC terms type for specifying that public service is part of a category.</w:t>
            </w:r>
          </w:p>
          <w:p w:rsidR="00900F21" w:rsidRDefault="00900F21" w:rsidP="00900F21">
            <w:pPr>
              <w:pStyle w:val="ListParagraph"/>
            </w:pPr>
          </w:p>
          <w:p w:rsidR="00900F21" w:rsidRDefault="00900F21" w:rsidP="00900F21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contextualSpacing w:val="0"/>
              <w:jc w:val="left"/>
            </w:pPr>
            <w:r>
              <w:t>PA agreed and said that DC terms could point to themes</w:t>
            </w:r>
            <w:r w:rsidR="00452FE7">
              <w:t xml:space="preserve"> </w:t>
            </w:r>
            <w:del w:id="20" w:author="Nikolaos Loutas" w:date="2013-02-08T14:54:00Z">
              <w:r w:rsidR="00452FE7" w:rsidDel="00FC67FB">
                <w:delText>for example</w:delText>
              </w:r>
            </w:del>
            <w:ins w:id="21" w:author="Nikolaos Loutas" w:date="2013-02-08T14:54:00Z">
              <w:r w:rsidR="00FC67FB">
                <w:t>or service domains</w:t>
              </w:r>
            </w:ins>
            <w:r>
              <w:t>.</w:t>
            </w:r>
          </w:p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900F21" w:rsidRDefault="00900F21" w:rsidP="00900F2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ontextualSpacing w:val="0"/>
              <w:jc w:val="left"/>
            </w:pPr>
            <w:r>
              <w:t xml:space="preserve">NL </w:t>
            </w:r>
            <w:r w:rsidR="009E23EF">
              <w:t xml:space="preserve">and AO </w:t>
            </w:r>
            <w:r>
              <w:t xml:space="preserve">asked whether the </w:t>
            </w:r>
            <w:ins w:id="22" w:author="Nikolaos Loutas" w:date="2013-02-08T14:55:00Z">
              <w:r w:rsidR="00FC67FB">
                <w:t>‘</w:t>
              </w:r>
            </w:ins>
            <w:r>
              <w:t>Service Bundle</w:t>
            </w:r>
            <w:ins w:id="23" w:author="Nikolaos Loutas" w:date="2013-02-08T14:55:00Z">
              <w:r w:rsidR="00FC67FB">
                <w:t>’</w:t>
              </w:r>
            </w:ins>
            <w:r>
              <w:t xml:space="preserve"> would be related to a life event</w:t>
            </w:r>
            <w:r w:rsidR="009E23EF">
              <w:t xml:space="preserve"> or business episode</w:t>
            </w:r>
            <w:r>
              <w:t>.</w:t>
            </w:r>
          </w:p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FC67FB" w:rsidRDefault="00900F21" w:rsidP="00FC67F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ontextualSpacing w:val="0"/>
              <w:jc w:val="left"/>
              <w:rPr>
                <w:ins w:id="24" w:author="Nikolaos Loutas" w:date="2013-02-08T14:54:00Z"/>
              </w:rPr>
            </w:pPr>
            <w:r>
              <w:t>PA</w:t>
            </w:r>
            <w:r w:rsidR="009E23EF">
              <w:t xml:space="preserve"> </w:t>
            </w:r>
            <w:r>
              <w:t xml:space="preserve">said that </w:t>
            </w:r>
            <w:r w:rsidR="009E23EF">
              <w:t xml:space="preserve">it has been previously decided </w:t>
            </w:r>
            <w:r>
              <w:t>to keep life event out of scope</w:t>
            </w:r>
            <w:r w:rsidR="009E23EF">
              <w:t>.</w:t>
            </w:r>
          </w:p>
          <w:p w:rsidR="00FC67FB" w:rsidRDefault="00FC67FB" w:rsidP="00FC67FB">
            <w:pPr>
              <w:pStyle w:val="ListParagraph"/>
              <w:rPr>
                <w:ins w:id="25" w:author="Nikolaos Loutas" w:date="2013-02-08T14:54:00Z"/>
              </w:rPr>
            </w:pPr>
          </w:p>
          <w:p w:rsidR="00FC67FB" w:rsidRDefault="00FC67FB" w:rsidP="00FC67FB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ontextualSpacing w:val="0"/>
              <w:jc w:val="left"/>
            </w:pPr>
            <w:ins w:id="26" w:author="Nikolaos Loutas" w:date="2013-02-08T14:54:00Z">
              <w:r>
                <w:t xml:space="preserve">NL and AO said however that if kept in the model, </w:t>
              </w:r>
              <w:r>
                <w:t>‘</w:t>
              </w:r>
              <w:r>
                <w:t>Service Bundle</w:t>
              </w:r>
              <w:r>
                <w:t>’</w:t>
              </w:r>
              <w:r>
                <w:t xml:space="preserve"> could </w:t>
              </w:r>
              <w:r>
                <w:t>still be</w:t>
              </w:r>
              <w:r>
                <w:t xml:space="preserve"> used for modelling life events. </w:t>
              </w:r>
            </w:ins>
          </w:p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900F21" w:rsidRDefault="00900F21" w:rsidP="00900F2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ontextualSpacing w:val="0"/>
              <w:jc w:val="left"/>
            </w:pPr>
            <w:r>
              <w:t xml:space="preserve">PW said that having </w:t>
            </w:r>
            <w:r w:rsidR="009E23EF">
              <w:t>‘</w:t>
            </w:r>
            <w:r>
              <w:t>Service Bundle</w:t>
            </w:r>
            <w:r w:rsidR="009E23EF">
              <w:t>’</w:t>
            </w:r>
            <w:r>
              <w:t xml:space="preserve"> as part of the Core Public Service conceptual model is constraining. Removing it from the conceptual model will make it cleaner. </w:t>
            </w:r>
          </w:p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900F21" w:rsidRDefault="00900F21" w:rsidP="00900F2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ontextualSpacing w:val="0"/>
              <w:jc w:val="left"/>
            </w:pPr>
            <w:r>
              <w:t>Everyone agreed.</w:t>
            </w:r>
          </w:p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900F21" w:rsidRDefault="00900F21" w:rsidP="00900F2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contextualSpacing w:val="0"/>
              <w:jc w:val="left"/>
            </w:pPr>
            <w:r>
              <w:t xml:space="preserve">It has been decided to remove </w:t>
            </w:r>
            <w:r w:rsidR="009E23EF">
              <w:t>‘</w:t>
            </w:r>
            <w:r>
              <w:t>Service Bundle</w:t>
            </w:r>
            <w:r w:rsidR="009E23EF">
              <w:t>’</w:t>
            </w:r>
            <w:r>
              <w:t xml:space="preserve"> from the conceptual model and </w:t>
            </w:r>
            <w:r w:rsidR="009E23EF">
              <w:t xml:space="preserve">to </w:t>
            </w:r>
            <w:r w:rsidR="009E23EF">
              <w:lastRenderedPageBreak/>
              <w:t xml:space="preserve">replace it by </w:t>
            </w:r>
            <w:r>
              <w:t xml:space="preserve">a </w:t>
            </w:r>
            <w:del w:id="27" w:author="Nikolaos Loutas" w:date="2013-02-08T14:56:00Z">
              <w:r w:rsidDel="00FC67FB">
                <w:delText xml:space="preserve">reflective </w:delText>
              </w:r>
            </w:del>
            <w:ins w:id="28" w:author="Nikolaos Loutas" w:date="2013-02-08T14:56:00Z">
              <w:r w:rsidR="00FC67FB">
                <w:t>refle</w:t>
              </w:r>
              <w:r w:rsidR="00FC67FB">
                <w:t>x</w:t>
              </w:r>
              <w:r w:rsidR="00FC67FB">
                <w:t xml:space="preserve">ive </w:t>
              </w:r>
            </w:ins>
            <w:r>
              <w:t xml:space="preserve">property DC terms ‘related’. </w:t>
            </w:r>
          </w:p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900F21" w:rsidRPr="009E23EF" w:rsidRDefault="009E23EF" w:rsidP="00900F21">
            <w:pPr>
              <w:spacing w:after="0" w:line="240" w:lineRule="auto"/>
              <w:contextualSpacing w:val="0"/>
              <w:jc w:val="left"/>
              <w:rPr>
                <w:b/>
              </w:rPr>
            </w:pPr>
            <w:r>
              <w:rPr>
                <w:b/>
              </w:rPr>
              <w:t>Future p</w:t>
            </w:r>
            <w:r w:rsidR="00900F21" w:rsidRPr="009E23EF">
              <w:rPr>
                <w:b/>
              </w:rPr>
              <w:t>ilots</w:t>
            </w:r>
            <w:r>
              <w:rPr>
                <w:b/>
              </w:rPr>
              <w:t xml:space="preserve"> and examples</w:t>
            </w:r>
          </w:p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900F21" w:rsidRDefault="00900F21" w:rsidP="00900F2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 w:val="0"/>
              <w:jc w:val="left"/>
            </w:pPr>
            <w:r>
              <w:t>TP asked NL whether he expected to discuss about the pilots.</w:t>
            </w:r>
            <w:ins w:id="29" w:author="Nikolaos Loutas" w:date="2013-02-08T14:59:00Z">
              <w:r w:rsidR="00FC67FB">
                <w:t xml:space="preserve"> The outcome of the pilot will inform the WG before the final draft of the model is published. </w:t>
              </w:r>
            </w:ins>
          </w:p>
          <w:p w:rsidR="00900F21" w:rsidRDefault="00900F21" w:rsidP="00900F21">
            <w:pPr>
              <w:pStyle w:val="ListParagraph"/>
              <w:spacing w:after="0" w:line="240" w:lineRule="auto"/>
              <w:contextualSpacing w:val="0"/>
              <w:jc w:val="left"/>
            </w:pPr>
          </w:p>
          <w:p w:rsidR="00FC67FB" w:rsidRDefault="00900F21" w:rsidP="00E6209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 w:val="0"/>
              <w:jc w:val="left"/>
              <w:rPr>
                <w:ins w:id="30" w:author="Nikolaos Loutas" w:date="2013-02-08T14:58:00Z"/>
              </w:rPr>
            </w:pPr>
            <w:r>
              <w:t xml:space="preserve">NL explained that he </w:t>
            </w:r>
            <w:ins w:id="31" w:author="Nikolaos Loutas" w:date="2013-02-08T14:56:00Z">
              <w:r w:rsidR="00FC67FB">
                <w:t xml:space="preserve">is </w:t>
              </w:r>
            </w:ins>
            <w:r>
              <w:t xml:space="preserve">already </w:t>
            </w:r>
            <w:del w:id="32" w:author="Nikolaos Loutas" w:date="2013-02-08T14:56:00Z">
              <w:r w:rsidDel="00FC67FB">
                <w:delText xml:space="preserve">discuss </w:delText>
              </w:r>
            </w:del>
            <w:ins w:id="33" w:author="Nikolaos Loutas" w:date="2013-02-08T14:56:00Z">
              <w:r w:rsidR="00FC67FB">
                <w:t>in contact</w:t>
              </w:r>
              <w:r w:rsidR="00FC67FB">
                <w:t xml:space="preserve"> </w:t>
              </w:r>
            </w:ins>
            <w:r>
              <w:t>with MF earlier this week</w:t>
            </w:r>
            <w:ins w:id="34" w:author="Nikolaos Loutas" w:date="2013-02-08T14:56:00Z">
              <w:r w:rsidR="00FC67FB">
                <w:t xml:space="preserve"> on using SPOCS service descriptions in order to pilot </w:t>
              </w:r>
            </w:ins>
            <w:r>
              <w:t>. For the time being, MF and NL will follow up on th</w:t>
            </w:r>
            <w:r w:rsidR="00452FE7">
              <w:t>e pilot</w:t>
            </w:r>
            <w:r>
              <w:t xml:space="preserve"> offline.</w:t>
            </w:r>
            <w:r w:rsidR="00E6209E">
              <w:t xml:space="preserve"> </w:t>
            </w:r>
          </w:p>
          <w:p w:rsidR="00FC67FB" w:rsidRDefault="00FC67FB" w:rsidP="00FC67FB">
            <w:pPr>
              <w:pStyle w:val="ListParagraph"/>
              <w:rPr>
                <w:ins w:id="35" w:author="Nikolaos Loutas" w:date="2013-02-08T14:58:00Z"/>
              </w:rPr>
            </w:pPr>
          </w:p>
          <w:p w:rsidR="00E6209E" w:rsidRDefault="00452FE7" w:rsidP="00E6209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 w:val="0"/>
              <w:jc w:val="left"/>
            </w:pPr>
            <w:del w:id="36" w:author="Nikolaos Loutas" w:date="2013-02-08T14:58:00Z">
              <w:r w:rsidDel="00FC67FB">
                <w:delText>However, h</w:delText>
              </w:r>
              <w:r w:rsidR="00E6209E" w:rsidDel="00FC67FB">
                <w:delText xml:space="preserve">e </w:delText>
              </w:r>
            </w:del>
            <w:ins w:id="37" w:author="Nikolaos Loutas" w:date="2013-02-08T14:58:00Z">
              <w:r w:rsidR="00FC67FB">
                <w:t xml:space="preserve">NL </w:t>
              </w:r>
            </w:ins>
            <w:r w:rsidR="00900F21">
              <w:t xml:space="preserve">invited </w:t>
            </w:r>
            <w:r w:rsidR="00E6209E">
              <w:t xml:space="preserve">all WG members </w:t>
            </w:r>
            <w:r w:rsidR="00900F21">
              <w:t xml:space="preserve">to contact him offline in case they would be interested of doing a pilot. </w:t>
            </w:r>
            <w:ins w:id="38" w:author="Nikolaos Loutas" w:date="2013-02-08T14:59:00Z">
              <w:r w:rsidR="00FC67FB">
                <w:t xml:space="preserve">PwC could provide limited support to some of them. </w:t>
              </w:r>
            </w:ins>
          </w:p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6C7CDB" w:rsidRDefault="00900F21" w:rsidP="00E6209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 w:val="0"/>
              <w:jc w:val="left"/>
            </w:pPr>
            <w:r>
              <w:t xml:space="preserve">NL </w:t>
            </w:r>
            <w:r w:rsidR="00E6209E">
              <w:t xml:space="preserve">also </w:t>
            </w:r>
            <w:r>
              <w:t xml:space="preserve">invited WG members to work on </w:t>
            </w:r>
            <w:r w:rsidR="00E6209E">
              <w:t>describing</w:t>
            </w:r>
            <w:r>
              <w:t xml:space="preserve"> </w:t>
            </w:r>
            <w:r w:rsidR="004B20B0">
              <w:t xml:space="preserve">existing </w:t>
            </w:r>
            <w:r>
              <w:t>public service</w:t>
            </w:r>
            <w:r w:rsidR="004B20B0">
              <w:t>s</w:t>
            </w:r>
            <w:ins w:id="39" w:author="Nikolaos Loutas" w:date="2013-02-08T14:59:00Z">
              <w:r w:rsidR="00FC67FB">
                <w:t xml:space="preserve"> in their countries</w:t>
              </w:r>
            </w:ins>
            <w:r>
              <w:t xml:space="preserve"> using the Core Public Service Vocabulary</w:t>
            </w:r>
            <w:ins w:id="40" w:author="Nikolaos Loutas" w:date="2013-02-08T15:00:00Z">
              <w:r w:rsidR="00FC67FB">
                <w:t>, e.g. one public service per country described using the CPSV</w:t>
              </w:r>
            </w:ins>
            <w:r w:rsidR="004B20B0">
              <w:t xml:space="preserve">. These descriptions could </w:t>
            </w:r>
            <w:del w:id="41" w:author="Nikolaos Loutas" w:date="2013-02-08T15:00:00Z">
              <w:r w:rsidR="004B20B0" w:rsidDel="00FC67FB">
                <w:delText>be</w:delText>
              </w:r>
              <w:r w:rsidR="00E6209E" w:rsidDel="00FC67FB">
                <w:delText xml:space="preserve"> examples to </w:delText>
              </w:r>
            </w:del>
            <w:r w:rsidR="00452FE7">
              <w:t xml:space="preserve">be </w:t>
            </w:r>
            <w:r w:rsidR="00E6209E">
              <w:t>include</w:t>
            </w:r>
            <w:r w:rsidR="00452FE7">
              <w:t>d</w:t>
            </w:r>
            <w:r w:rsidR="00E6209E">
              <w:t xml:space="preserve"> </w:t>
            </w:r>
            <w:ins w:id="42" w:author="Nikolaos Loutas" w:date="2013-02-08T15:00:00Z">
              <w:r w:rsidR="00FC67FB">
                <w:t xml:space="preserve">as examples of intended use of the model </w:t>
              </w:r>
            </w:ins>
            <w:r w:rsidR="00E6209E">
              <w:t xml:space="preserve">in the specification document. These </w:t>
            </w:r>
            <w:r>
              <w:t xml:space="preserve">examples could be very useful to </w:t>
            </w:r>
            <w:r w:rsidR="00E6209E">
              <w:t>generate discussion</w:t>
            </w:r>
            <w:r w:rsidR="00452FE7">
              <w:t>s</w:t>
            </w:r>
            <w:r w:rsidR="00E6209E">
              <w:t xml:space="preserve"> </w:t>
            </w:r>
            <w:r w:rsidR="004B20B0">
              <w:t xml:space="preserve">and </w:t>
            </w:r>
            <w:r w:rsidR="00452FE7">
              <w:t xml:space="preserve">to </w:t>
            </w:r>
            <w:r>
              <w:t xml:space="preserve">show how </w:t>
            </w:r>
            <w:r w:rsidR="00E6209E">
              <w:t>the v</w:t>
            </w:r>
            <w:r>
              <w:t xml:space="preserve">ocabulary can </w:t>
            </w:r>
            <w:r w:rsidR="00E6209E">
              <w:t xml:space="preserve">concretely </w:t>
            </w:r>
            <w:r>
              <w:t xml:space="preserve">help describe </w:t>
            </w:r>
            <w:r w:rsidR="004B20B0">
              <w:t>real case</w:t>
            </w:r>
            <w:ins w:id="43" w:author="Nikolaos Loutas" w:date="2013-02-08T15:00:00Z">
              <w:r w:rsidR="00FC67FB">
                <w:t xml:space="preserve"> and also reveal shortcomings of the model</w:t>
              </w:r>
            </w:ins>
            <w:r w:rsidR="004B20B0">
              <w:t>.</w:t>
            </w:r>
            <w:r>
              <w:t xml:space="preserve"> </w:t>
            </w:r>
          </w:p>
          <w:p w:rsidR="00E6209E" w:rsidRDefault="00E6209E" w:rsidP="00E6209E">
            <w:pPr>
              <w:spacing w:after="0" w:line="240" w:lineRule="auto"/>
              <w:contextualSpacing w:val="0"/>
              <w:jc w:val="left"/>
            </w:pPr>
          </w:p>
          <w:p w:rsidR="00E6209E" w:rsidRDefault="00E6209E" w:rsidP="00E6209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 w:val="0"/>
              <w:jc w:val="left"/>
            </w:pPr>
            <w:r>
              <w:t>AM and BH said they will provide examples.</w:t>
            </w:r>
          </w:p>
          <w:p w:rsidR="00E6209E" w:rsidRPr="00F25158" w:rsidRDefault="00E6209E" w:rsidP="00E6209E">
            <w:pPr>
              <w:spacing w:after="0" w:line="240" w:lineRule="auto"/>
              <w:contextualSpacing w:val="0"/>
              <w:jc w:val="left"/>
            </w:pPr>
          </w:p>
        </w:tc>
      </w:tr>
    </w:tbl>
    <w:p w:rsidR="00900F21" w:rsidRDefault="00900F21">
      <w:pPr>
        <w:spacing w:after="0" w:line="240" w:lineRule="auto"/>
        <w:contextualSpacing w:val="0"/>
        <w:jc w:val="left"/>
      </w:pPr>
    </w:p>
    <w:tbl>
      <w:tblPr>
        <w:tblW w:w="5000" w:type="pct"/>
        <w:jc w:val="center"/>
        <w:tblCellMar>
          <w:left w:w="115" w:type="dxa"/>
          <w:right w:w="115" w:type="dxa"/>
        </w:tblCellMar>
        <w:tblLook w:val="04A0"/>
      </w:tblPr>
      <w:tblGrid>
        <w:gridCol w:w="1506"/>
        <w:gridCol w:w="7228"/>
      </w:tblGrid>
      <w:tr w:rsidR="008A132A" w:rsidRPr="004F34E3" w:rsidTr="00C050B1">
        <w:trPr>
          <w:trHeight w:val="510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8CCE4"/>
            <w:vAlign w:val="center"/>
          </w:tcPr>
          <w:p w:rsidR="008A132A" w:rsidRPr="008A132A" w:rsidRDefault="00900F21" w:rsidP="00D5051E">
            <w:pPr>
              <w:pStyle w:val="ListParagraph"/>
              <w:numPr>
                <w:ilvl w:val="0"/>
                <w:numId w:val="12"/>
              </w:numPr>
              <w:spacing w:after="0"/>
              <w:rPr>
                <w:b/>
              </w:rPr>
            </w:pPr>
            <w:r w:rsidRPr="00900F21">
              <w:rPr>
                <w:b/>
              </w:rPr>
              <w:t>Resolution on moving to public review</w:t>
            </w:r>
            <w:r w:rsidR="00EF6665">
              <w:rPr>
                <w:b/>
              </w:rPr>
              <w:t xml:space="preserve"> and conclusion</w:t>
            </w:r>
          </w:p>
        </w:tc>
      </w:tr>
      <w:tr w:rsidR="008A132A" w:rsidRPr="00024680" w:rsidTr="00C050B1">
        <w:trPr>
          <w:trHeight w:val="510"/>
          <w:jc w:val="center"/>
        </w:trPr>
        <w:tc>
          <w:tcPr>
            <w:tcW w:w="862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A132A" w:rsidRPr="00024680" w:rsidRDefault="008A132A" w:rsidP="00C050B1">
            <w:pPr>
              <w:pStyle w:val="BodyCopy"/>
              <w:spacing w:before="120" w:after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24680">
              <w:rPr>
                <w:rFonts w:ascii="Arial" w:hAnsi="Arial" w:cs="Arial"/>
                <w:sz w:val="20"/>
                <w:szCs w:val="20"/>
                <w:lang w:val="en-GB"/>
              </w:rPr>
              <w:t>Discussion</w:t>
            </w:r>
          </w:p>
        </w:tc>
        <w:tc>
          <w:tcPr>
            <w:tcW w:w="4138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8A132A" w:rsidRPr="00024680" w:rsidRDefault="008A132A" w:rsidP="00C050B1">
            <w:pPr>
              <w:pStyle w:val="BodyCopy"/>
              <w:spacing w:before="120" w:after="1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A132A" w:rsidRPr="000A2167" w:rsidTr="00F001DC">
        <w:trPr>
          <w:trHeight w:val="416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00F21" w:rsidRDefault="00900F21" w:rsidP="00900F21">
            <w:pPr>
              <w:spacing w:after="0" w:line="240" w:lineRule="auto"/>
              <w:contextualSpacing w:val="0"/>
              <w:jc w:val="left"/>
            </w:pPr>
          </w:p>
          <w:p w:rsidR="00900F21" w:rsidRDefault="00900F21" w:rsidP="00900F2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ontextualSpacing w:val="0"/>
              <w:jc w:val="left"/>
            </w:pPr>
            <w:r>
              <w:t xml:space="preserve">TP asked </w:t>
            </w:r>
            <w:ins w:id="44" w:author="Nikolaos Loutas" w:date="2013-02-08T15:07:00Z">
              <w:r w:rsidR="00EA5D16">
                <w:t xml:space="preserve">the </w:t>
              </w:r>
            </w:ins>
            <w:r>
              <w:t xml:space="preserve">WG </w:t>
            </w:r>
            <w:del w:id="45" w:author="Nikolaos Loutas" w:date="2013-02-08T15:07:00Z">
              <w:r w:rsidDel="00EA5D16">
                <w:delText>participants to</w:delText>
              </w:r>
            </w:del>
            <w:ins w:id="46" w:author="Nikolaos Loutas" w:date="2013-02-08T15:07:00Z">
              <w:r w:rsidR="00EA5D16">
                <w:t>whether they</w:t>
              </w:r>
            </w:ins>
            <w:r>
              <w:t xml:space="preserve"> agree </w:t>
            </w:r>
            <w:del w:id="47" w:author="Nikolaos Loutas" w:date="2013-02-08T15:07:00Z">
              <w:r w:rsidDel="00EA5D16">
                <w:delText xml:space="preserve">to </w:delText>
              </w:r>
            </w:del>
            <w:ins w:id="48" w:author="Nikolaos Loutas" w:date="2013-02-08T15:07:00Z">
              <w:r w:rsidR="00EA5D16">
                <w:t>with</w:t>
              </w:r>
              <w:r w:rsidR="00EA5D16">
                <w:t xml:space="preserve"> </w:t>
              </w:r>
            </w:ins>
            <w:del w:id="49" w:author="Nikolaos Loutas" w:date="2013-02-08T15:07:00Z">
              <w:r w:rsidR="00452FE7" w:rsidDel="00EA5D16">
                <w:delText xml:space="preserve">release </w:delText>
              </w:r>
            </w:del>
            <w:ins w:id="50" w:author="Nikolaos Loutas" w:date="2013-02-08T15:07:00Z">
              <w:r w:rsidR="00EA5D16">
                <w:t>releas</w:t>
              </w:r>
              <w:r w:rsidR="00EA5D16">
                <w:t>ing</w:t>
              </w:r>
              <w:r w:rsidR="00EA5D16">
                <w:t xml:space="preserve"> </w:t>
              </w:r>
            </w:ins>
            <w:r w:rsidR="00452FE7">
              <w:t xml:space="preserve">the current draft </w:t>
            </w:r>
            <w:del w:id="51" w:author="Nikolaos Loutas" w:date="2013-02-08T15:07:00Z">
              <w:r w:rsidR="00452FE7" w:rsidDel="00EA5D16">
                <w:delText>specification document</w:delText>
              </w:r>
            </w:del>
            <w:ins w:id="52" w:author="Nikolaos Loutas" w:date="2013-02-08T15:07:00Z">
              <w:r w:rsidR="00EA5D16">
                <w:t>of the model</w:t>
              </w:r>
            </w:ins>
            <w:r w:rsidR="00452FE7">
              <w:t xml:space="preserve"> for</w:t>
            </w:r>
            <w:r>
              <w:t xml:space="preserve"> public review. </w:t>
            </w:r>
            <w:r w:rsidR="00452FE7">
              <w:t xml:space="preserve">TP explained that the WG has been discussed many details and it could be very </w:t>
            </w:r>
            <w:r>
              <w:t xml:space="preserve">useful to </w:t>
            </w:r>
            <w:r w:rsidR="00452FE7">
              <w:t>get</w:t>
            </w:r>
            <w:r>
              <w:t xml:space="preserve"> feedback from the community outside the </w:t>
            </w:r>
            <w:r w:rsidR="00452FE7">
              <w:t>WG.</w:t>
            </w:r>
          </w:p>
          <w:p w:rsidR="00900F21" w:rsidRDefault="00900F21" w:rsidP="00900F21">
            <w:pPr>
              <w:pStyle w:val="ListParagraph"/>
              <w:spacing w:after="0" w:line="240" w:lineRule="auto"/>
              <w:contextualSpacing w:val="0"/>
              <w:jc w:val="left"/>
            </w:pPr>
          </w:p>
          <w:p w:rsidR="00EA5D16" w:rsidRDefault="00EA5D16" w:rsidP="00CF5CA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ontextualSpacing w:val="0"/>
              <w:jc w:val="left"/>
              <w:rPr>
                <w:ins w:id="53" w:author="Nikolaos Loutas" w:date="2013-02-08T15:08:00Z"/>
              </w:rPr>
            </w:pPr>
            <w:ins w:id="54" w:author="Nikolaos Loutas" w:date="2013-02-08T15:08:00Z">
              <w:r>
                <w:t xml:space="preserve">Before sending out the model for public review, PA will update the model and the specification based on the decisions made during this meeting. </w:t>
              </w:r>
            </w:ins>
          </w:p>
          <w:p w:rsidR="00EA5D16" w:rsidRDefault="00EA5D16" w:rsidP="00EA5D16">
            <w:pPr>
              <w:pStyle w:val="ListParagraph"/>
              <w:rPr>
                <w:ins w:id="55" w:author="Nikolaos Loutas" w:date="2013-02-08T15:08:00Z"/>
              </w:rPr>
            </w:pPr>
          </w:p>
          <w:p w:rsidR="00EA5D16" w:rsidRDefault="00900F21" w:rsidP="00CF5CA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ontextualSpacing w:val="0"/>
              <w:jc w:val="left"/>
              <w:rPr>
                <w:ins w:id="56" w:author="Nikolaos Loutas" w:date="2013-02-08T15:09:00Z"/>
              </w:rPr>
            </w:pPr>
            <w:del w:id="57" w:author="Nikolaos Loutas" w:date="2013-02-08T15:08:00Z">
              <w:r w:rsidDel="00EA5D16">
                <w:delText xml:space="preserve">It has been agreed to release the </w:delText>
              </w:r>
              <w:r w:rsidR="00452FE7" w:rsidDel="00EA5D16">
                <w:delText xml:space="preserve">draft </w:delText>
              </w:r>
              <w:r w:rsidDel="00EA5D16">
                <w:delText xml:space="preserve">specification document for public review. </w:delText>
              </w:r>
            </w:del>
            <w:r>
              <w:t xml:space="preserve">The public review period is planned to </w:t>
            </w:r>
            <w:ins w:id="58" w:author="Nikolaos Loutas" w:date="2013-02-08T15:08:00Z">
              <w:r w:rsidR="00EA5D16">
                <w:t xml:space="preserve">run between </w:t>
              </w:r>
              <w:r w:rsidR="00EA5D16" w:rsidRPr="00EA5D16">
                <w:rPr>
                  <w:u w:val="single"/>
                </w:rPr>
                <w:t>8 February 2013</w:t>
              </w:r>
              <w:r w:rsidR="00EA5D16">
                <w:t xml:space="preserve"> </w:t>
              </w:r>
            </w:ins>
            <w:del w:id="59" w:author="Nikolaos Loutas" w:date="2013-02-08T15:09:00Z">
              <w:r w:rsidDel="00EA5D16">
                <w:delText>be closed on</w:delText>
              </w:r>
            </w:del>
            <w:ins w:id="60" w:author="Nikolaos Loutas" w:date="2013-02-08T15:09:00Z">
              <w:r w:rsidR="00EA5D16">
                <w:t>and</w:t>
              </w:r>
            </w:ins>
            <w:r>
              <w:t xml:space="preserve"> </w:t>
            </w:r>
            <w:r w:rsidRPr="00452FE7">
              <w:rPr>
                <w:u w:val="single"/>
              </w:rPr>
              <w:t>27 February 2013</w:t>
            </w:r>
            <w:r>
              <w:t>.</w:t>
            </w:r>
            <w:r w:rsidR="00CF5CAF">
              <w:t xml:space="preserve"> </w:t>
            </w:r>
          </w:p>
          <w:p w:rsidR="00EA5D16" w:rsidRDefault="00EA5D16" w:rsidP="00EA5D16">
            <w:pPr>
              <w:pStyle w:val="ListParagraph"/>
              <w:rPr>
                <w:ins w:id="61" w:author="Nikolaos Loutas" w:date="2013-02-08T15:09:00Z"/>
              </w:rPr>
            </w:pPr>
          </w:p>
          <w:p w:rsidR="00CF5CAF" w:rsidRPr="0030437E" w:rsidRDefault="00CF5CAF" w:rsidP="00CF5CAF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contextualSpacing w:val="0"/>
              <w:jc w:val="left"/>
            </w:pPr>
            <w:r>
              <w:t xml:space="preserve">The next online meeting is planned for the </w:t>
            </w:r>
            <w:r w:rsidRPr="00452FE7">
              <w:rPr>
                <w:u w:val="single"/>
              </w:rPr>
              <w:t>6 March 2013</w:t>
            </w:r>
            <w:r>
              <w:t xml:space="preserve"> </w:t>
            </w:r>
            <w:r w:rsidRPr="0030437E">
              <w:rPr>
                <w:lang w:eastAsia="en-GB"/>
              </w:rPr>
              <w:t xml:space="preserve">@ 16.00 CET (UTC+1) </w:t>
            </w:r>
            <w:r w:rsidRPr="0030437E">
              <w:rPr>
                <w:szCs w:val="20"/>
              </w:rPr>
              <w:t>(</w:t>
            </w:r>
            <w:hyperlink r:id="rId22" w:history="1">
              <w:r w:rsidRPr="0030437E">
                <w:rPr>
                  <w:rStyle w:val="Hyperlink"/>
                  <w:szCs w:val="20"/>
                </w:rPr>
                <w:t>world clock</w:t>
              </w:r>
            </w:hyperlink>
            <w:r w:rsidRPr="0030437E">
              <w:rPr>
                <w:szCs w:val="20"/>
              </w:rPr>
              <w:t>).</w:t>
            </w:r>
            <w:r>
              <w:rPr>
                <w:szCs w:val="20"/>
              </w:rPr>
              <w:t xml:space="preserve"> </w:t>
            </w:r>
            <w:r w:rsidRPr="0030437E">
              <w:rPr>
                <w:lang w:eastAsia="en-GB"/>
              </w:rPr>
              <w:t>A page has already been created on Joinup and is available at:</w:t>
            </w:r>
            <w:r w:rsidRPr="0030437E">
              <w:t xml:space="preserve"> </w:t>
            </w:r>
          </w:p>
          <w:p w:rsidR="00CF5CAF" w:rsidDel="00EA5D16" w:rsidRDefault="00472306" w:rsidP="00CF5CAF">
            <w:pPr>
              <w:pStyle w:val="BodyText"/>
              <w:spacing w:line="240" w:lineRule="auto"/>
              <w:ind w:left="708"/>
              <w:jc w:val="left"/>
              <w:rPr>
                <w:del w:id="62" w:author="Nikolaos Loutas" w:date="2013-02-08T15:09:00Z"/>
              </w:rPr>
            </w:pPr>
            <w:hyperlink r:id="rId23" w:history="1">
              <w:r w:rsidR="00CF5CAF" w:rsidRPr="00C3632D">
                <w:rPr>
                  <w:rStyle w:val="Hyperlink"/>
                </w:rPr>
                <w:t>https://joinup.ec.europa.eu/asset/core_public_service/document/core-public-service-wg-virtual-meeting-20130326</w:t>
              </w:r>
            </w:hyperlink>
          </w:p>
          <w:p w:rsidR="00EA5D16" w:rsidRDefault="00EA5D16" w:rsidP="00CF5CAF">
            <w:pPr>
              <w:pStyle w:val="BodyText"/>
              <w:spacing w:line="240" w:lineRule="auto"/>
              <w:ind w:left="708"/>
              <w:jc w:val="left"/>
              <w:rPr>
                <w:ins w:id="63" w:author="Nikolaos Loutas" w:date="2013-02-08T15:09:00Z"/>
              </w:rPr>
            </w:pPr>
          </w:p>
          <w:p w:rsidR="00CF5CAF" w:rsidRPr="00EA5D16" w:rsidRDefault="00CF5CAF" w:rsidP="00EA5D16">
            <w:pPr>
              <w:pStyle w:val="BodyText"/>
              <w:numPr>
                <w:ilvl w:val="0"/>
                <w:numId w:val="39"/>
              </w:numPr>
              <w:spacing w:line="240" w:lineRule="auto"/>
              <w:jc w:val="left"/>
            </w:pPr>
            <w:r w:rsidRPr="00EA5D16">
              <w:t>The objective of th</w:t>
            </w:r>
            <w:r w:rsidR="00452FE7" w:rsidRPr="00EA5D16">
              <w:t>e</w:t>
            </w:r>
            <w:r w:rsidRPr="00EA5D16">
              <w:t xml:space="preserve"> next online meeting </w:t>
            </w:r>
            <w:r w:rsidR="00452FE7" w:rsidRPr="00EA5D16">
              <w:t>is</w:t>
            </w:r>
            <w:r w:rsidRPr="00EA5D16">
              <w:t xml:space="preserve"> to discuss the issues </w:t>
            </w:r>
            <w:del w:id="64" w:author="Nikolaos Loutas" w:date="2013-02-08T15:09:00Z">
              <w:r w:rsidRPr="00EA5D16" w:rsidDel="00EA5D16">
                <w:delText xml:space="preserve">that will be </w:delText>
              </w:r>
            </w:del>
            <w:r w:rsidRPr="00EA5D16">
              <w:t>raised during the public review</w:t>
            </w:r>
            <w:del w:id="65" w:author="Nikolaos Loutas" w:date="2013-02-08T15:09:00Z">
              <w:r w:rsidRPr="00EA5D16" w:rsidDel="00EA5D16">
                <w:delText xml:space="preserve"> period</w:delText>
              </w:r>
            </w:del>
            <w:r w:rsidRPr="00EA5D16">
              <w:t xml:space="preserve">. </w:t>
            </w:r>
          </w:p>
          <w:p w:rsidR="00CF5CAF" w:rsidRPr="0030437E" w:rsidRDefault="00CF5CAF" w:rsidP="00CF5CAF">
            <w:pPr>
              <w:pStyle w:val="ListParagraph"/>
              <w:spacing w:after="0" w:line="240" w:lineRule="auto"/>
              <w:contextualSpacing w:val="0"/>
              <w:jc w:val="left"/>
            </w:pPr>
          </w:p>
          <w:p w:rsidR="008A132A" w:rsidRPr="0030437E" w:rsidRDefault="008A132A" w:rsidP="00452FE7">
            <w:pPr>
              <w:pStyle w:val="BodyText"/>
              <w:numPr>
                <w:ilvl w:val="0"/>
                <w:numId w:val="7"/>
              </w:numPr>
              <w:spacing w:line="240" w:lineRule="auto"/>
              <w:jc w:val="left"/>
            </w:pPr>
            <w:r w:rsidRPr="0030437E">
              <w:t>SK will summarize the notes</w:t>
            </w:r>
            <w:r w:rsidR="00FC0A20" w:rsidRPr="0030437E">
              <w:t xml:space="preserve"> and action points</w:t>
            </w:r>
            <w:r w:rsidRPr="0030437E">
              <w:t xml:space="preserve"> </w:t>
            </w:r>
            <w:r w:rsidR="002C2FCC" w:rsidRPr="0030437E">
              <w:t xml:space="preserve">discussed during this call </w:t>
            </w:r>
            <w:r w:rsidRPr="0030437E">
              <w:t xml:space="preserve">and publish them </w:t>
            </w:r>
            <w:r w:rsidR="0037056F" w:rsidRPr="0030437E">
              <w:t xml:space="preserve">for review </w:t>
            </w:r>
            <w:r w:rsidRPr="0030437E">
              <w:t>on Joinup by the end of the week.</w:t>
            </w:r>
            <w:r w:rsidR="00FC0A20" w:rsidRPr="0030437E">
              <w:t xml:space="preserve"> WG member</w:t>
            </w:r>
            <w:r w:rsidR="00452FE7">
              <w:t>s</w:t>
            </w:r>
            <w:r w:rsidR="00FC0A20" w:rsidRPr="0030437E">
              <w:t xml:space="preserve"> are invited to review the minutes by </w:t>
            </w:r>
            <w:r w:rsidR="00CF5CAF">
              <w:rPr>
                <w:rFonts w:cs="Arial"/>
                <w:szCs w:val="20"/>
              </w:rPr>
              <w:t>2013-02-13</w:t>
            </w:r>
            <w:r w:rsidR="00061CF7" w:rsidRPr="0030437E">
              <w:rPr>
                <w:rFonts w:cs="Arial"/>
                <w:szCs w:val="20"/>
              </w:rPr>
              <w:t>.</w:t>
            </w:r>
          </w:p>
        </w:tc>
      </w:tr>
    </w:tbl>
    <w:p w:rsidR="00683F34" w:rsidRDefault="00683F34">
      <w:pPr>
        <w:spacing w:after="0" w:line="240" w:lineRule="auto"/>
        <w:contextualSpacing w:val="0"/>
        <w:jc w:val="left"/>
      </w:pPr>
    </w:p>
    <w:tbl>
      <w:tblPr>
        <w:tblW w:w="5000" w:type="pct"/>
        <w:jc w:val="center"/>
        <w:tblCellMar>
          <w:left w:w="115" w:type="dxa"/>
          <w:right w:w="115" w:type="dxa"/>
        </w:tblCellMar>
        <w:tblLook w:val="04A0"/>
      </w:tblPr>
      <w:tblGrid>
        <w:gridCol w:w="2040"/>
        <w:gridCol w:w="6694"/>
      </w:tblGrid>
      <w:tr w:rsidR="006145CD" w:rsidRPr="00024680" w:rsidTr="006145CD">
        <w:trPr>
          <w:trHeight w:val="510"/>
          <w:jc w:val="center"/>
        </w:trPr>
        <w:tc>
          <w:tcPr>
            <w:tcW w:w="1168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bookmarkEnd w:id="5"/>
          <w:p w:rsidR="006145CD" w:rsidRPr="00024680" w:rsidRDefault="006145CD" w:rsidP="006145CD">
            <w:pPr>
              <w:pStyle w:val="BodyCopy"/>
              <w:spacing w:before="120" w:after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24680">
              <w:rPr>
                <w:rFonts w:ascii="Arial" w:hAnsi="Arial" w:cs="Arial"/>
                <w:sz w:val="20"/>
                <w:szCs w:val="20"/>
                <w:lang w:val="en-GB"/>
              </w:rPr>
              <w:t>Decision</w:t>
            </w:r>
          </w:p>
        </w:tc>
        <w:tc>
          <w:tcPr>
            <w:tcW w:w="3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145CD" w:rsidRPr="00024680" w:rsidRDefault="006145CD" w:rsidP="006145CD">
            <w:pPr>
              <w:pStyle w:val="BodyCopy"/>
              <w:spacing w:before="120" w:after="1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6145CD" w:rsidRPr="00024680" w:rsidTr="0013063D">
        <w:trPr>
          <w:trHeight w:val="1191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4E36" w:rsidRDefault="00894E36" w:rsidP="00894E36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ontextualSpacing w:val="0"/>
              <w:jc w:val="left"/>
            </w:pPr>
            <w:r>
              <w:lastRenderedPageBreak/>
              <w:t xml:space="preserve">To remove Service Bundle from the conceptual model and </w:t>
            </w:r>
            <w:del w:id="66" w:author="Nikolaos Loutas" w:date="2013-02-08T15:10:00Z">
              <w:r w:rsidDel="00EA5D16">
                <w:delText xml:space="preserve">include </w:delText>
              </w:r>
            </w:del>
            <w:ins w:id="67" w:author="Nikolaos Loutas" w:date="2013-02-08T15:10:00Z">
              <w:r w:rsidR="00EA5D16">
                <w:t>replace it with</w:t>
              </w:r>
              <w:r w:rsidR="00EA5D16">
                <w:t xml:space="preserve"> </w:t>
              </w:r>
            </w:ins>
            <w:r>
              <w:t xml:space="preserve">a reflective property DC terms ‘related’. </w:t>
            </w:r>
          </w:p>
          <w:p w:rsidR="00452FE7" w:rsidRPr="00024680" w:rsidRDefault="00894E36" w:rsidP="00452FE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contextualSpacing w:val="0"/>
              <w:jc w:val="left"/>
            </w:pPr>
            <w:r>
              <w:t xml:space="preserve">To release the specification document for public review. </w:t>
            </w:r>
            <w:ins w:id="68" w:author="Nikolaos Loutas" w:date="2013-02-08T15:10:00Z">
              <w:r w:rsidR="00EA5D16">
                <w:t xml:space="preserve">The public review period is planned to run between </w:t>
              </w:r>
              <w:r w:rsidR="00EA5D16" w:rsidRPr="00EA5D16">
                <w:rPr>
                  <w:u w:val="single"/>
                </w:rPr>
                <w:t>8 February 2013</w:t>
              </w:r>
              <w:r w:rsidR="00EA5D16">
                <w:t xml:space="preserve"> and </w:t>
              </w:r>
              <w:r w:rsidR="00EA5D16" w:rsidRPr="00452FE7">
                <w:rPr>
                  <w:u w:val="single"/>
                </w:rPr>
                <w:t>27 February 2013</w:t>
              </w:r>
              <w:r w:rsidR="00EA5D16">
                <w:t>.</w:t>
              </w:r>
            </w:ins>
            <w:del w:id="69" w:author="Nikolaos Loutas" w:date="2013-02-08T15:10:00Z">
              <w:r w:rsidDel="00EA5D16">
                <w:delText>The public review period is planned to be closed on 27 February 2013</w:delText>
              </w:r>
              <w:r w:rsidR="00452FE7" w:rsidDel="00EA5D16">
                <w:delText>.</w:delText>
              </w:r>
            </w:del>
          </w:p>
        </w:tc>
      </w:tr>
    </w:tbl>
    <w:p w:rsidR="009F6CB6" w:rsidRDefault="009F6CB6" w:rsidP="0082165A">
      <w:pPr>
        <w:spacing w:after="0" w:line="240" w:lineRule="auto"/>
        <w:contextualSpacing w:val="0"/>
        <w:jc w:val="left"/>
      </w:pPr>
    </w:p>
    <w:p w:rsidR="009F6CB6" w:rsidRDefault="009F6CB6" w:rsidP="0082165A">
      <w:pPr>
        <w:spacing w:after="0" w:line="240" w:lineRule="auto"/>
        <w:contextualSpacing w:val="0"/>
        <w:jc w:val="left"/>
      </w:pPr>
    </w:p>
    <w:tbl>
      <w:tblPr>
        <w:tblW w:w="5000" w:type="pct"/>
        <w:jc w:val="center"/>
        <w:tblCellMar>
          <w:left w:w="115" w:type="dxa"/>
          <w:right w:w="115" w:type="dxa"/>
        </w:tblCellMar>
        <w:tblLook w:val="04A0"/>
      </w:tblPr>
      <w:tblGrid>
        <w:gridCol w:w="923"/>
        <w:gridCol w:w="5333"/>
        <w:gridCol w:w="1088"/>
        <w:gridCol w:w="1390"/>
      </w:tblGrid>
      <w:tr w:rsidR="00163393" w:rsidRPr="00024680" w:rsidTr="00061CF7">
        <w:trPr>
          <w:trHeight w:val="20"/>
          <w:jc w:val="center"/>
        </w:trPr>
        <w:tc>
          <w:tcPr>
            <w:tcW w:w="528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63393" w:rsidRPr="00024680" w:rsidRDefault="00163393" w:rsidP="00F42E59">
            <w:pPr>
              <w:pStyle w:val="BodyCopy"/>
              <w:spacing w:before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24680">
              <w:rPr>
                <w:rFonts w:ascii="Arial" w:hAnsi="Arial" w:cs="Arial"/>
                <w:sz w:val="20"/>
                <w:szCs w:val="20"/>
                <w:lang w:val="en-GB"/>
              </w:rPr>
              <w:t>Action</w:t>
            </w:r>
          </w:p>
        </w:tc>
        <w:tc>
          <w:tcPr>
            <w:tcW w:w="305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63393" w:rsidRPr="00024680" w:rsidRDefault="00163393" w:rsidP="00F42E59">
            <w:pPr>
              <w:pStyle w:val="BodyCopy"/>
              <w:spacing w:before="1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63393" w:rsidRPr="00024680" w:rsidRDefault="00163393" w:rsidP="00F42E59">
            <w:pPr>
              <w:pStyle w:val="BodyCopy"/>
              <w:spacing w:before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24680">
              <w:rPr>
                <w:rFonts w:ascii="Arial" w:hAnsi="Arial" w:cs="Arial"/>
                <w:sz w:val="20"/>
                <w:szCs w:val="20"/>
                <w:lang w:val="en-GB"/>
              </w:rPr>
              <w:t>Task Owner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63393" w:rsidRPr="00024680" w:rsidRDefault="00163393" w:rsidP="00F42E59">
            <w:pPr>
              <w:pStyle w:val="BodyCopy"/>
              <w:spacing w:before="12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24680">
              <w:rPr>
                <w:rFonts w:ascii="Arial" w:hAnsi="Arial" w:cs="Arial"/>
                <w:sz w:val="20"/>
                <w:szCs w:val="20"/>
                <w:lang w:val="en-GB"/>
              </w:rPr>
              <w:t>Date</w:t>
            </w:r>
          </w:p>
        </w:tc>
      </w:tr>
      <w:tr w:rsidR="00163393" w:rsidRPr="00024680" w:rsidTr="00061CF7">
        <w:trPr>
          <w:trHeight w:val="283"/>
          <w:jc w:val="center"/>
        </w:trPr>
        <w:tc>
          <w:tcPr>
            <w:tcW w:w="358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93" w:rsidRPr="00024680" w:rsidRDefault="009D7ED4" w:rsidP="003D4AE5">
            <w:pPr>
              <w:spacing w:after="0" w:line="240" w:lineRule="auto"/>
              <w:jc w:val="left"/>
            </w:pPr>
            <w:r>
              <w:t>SK</w:t>
            </w:r>
            <w:r w:rsidR="00086806">
              <w:t xml:space="preserve"> </w:t>
            </w:r>
            <w:r>
              <w:t>to write meeting minutes and publish them</w:t>
            </w:r>
            <w:r w:rsidR="00086806">
              <w:t xml:space="preserve"> on Joinup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93" w:rsidRPr="00024680" w:rsidRDefault="00086806" w:rsidP="003D4AE5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SK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393" w:rsidRPr="00024680" w:rsidRDefault="00D37837" w:rsidP="003D4AE5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2012-02</w:t>
            </w:r>
            <w:r w:rsidR="00086806"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 w:rsidR="006C7CDB"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</w:p>
        </w:tc>
      </w:tr>
      <w:tr w:rsidR="004822E0" w:rsidRPr="00024680" w:rsidTr="00061CF7">
        <w:trPr>
          <w:trHeight w:val="283"/>
          <w:jc w:val="center"/>
        </w:trPr>
        <w:tc>
          <w:tcPr>
            <w:tcW w:w="358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22E0" w:rsidRDefault="004822E0" w:rsidP="003D4AE5">
            <w:pPr>
              <w:spacing w:after="0" w:line="240" w:lineRule="auto"/>
              <w:jc w:val="left"/>
            </w:pPr>
            <w:r>
              <w:t>PA to close all issues that have been resolved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22E0" w:rsidRDefault="004822E0" w:rsidP="003D4AE5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PA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22E0" w:rsidRDefault="004822E0" w:rsidP="003D4AE5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2012-01-31</w:t>
            </w:r>
          </w:p>
        </w:tc>
      </w:tr>
      <w:tr w:rsidR="00CF4CE8" w:rsidRPr="00024680" w:rsidTr="00061CF7">
        <w:trPr>
          <w:trHeight w:val="283"/>
          <w:jc w:val="center"/>
        </w:trPr>
        <w:tc>
          <w:tcPr>
            <w:tcW w:w="358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4CE8" w:rsidRDefault="00CF4CE8" w:rsidP="003D4AE5">
            <w:pPr>
              <w:spacing w:after="0" w:line="240" w:lineRule="auto"/>
              <w:jc w:val="left"/>
            </w:pPr>
            <w:r>
              <w:t>All to review the meeting minutes</w:t>
            </w:r>
            <w:r w:rsidR="00F31A7A">
              <w:t>.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4CE8" w:rsidRDefault="00CF4CE8" w:rsidP="003D4AE5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All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4CE8" w:rsidRDefault="006C7CDB" w:rsidP="003D4AE5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2013-02</w:t>
            </w:r>
            <w:r w:rsidR="00416AF8"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  <w:r w:rsidR="00D37837"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="00CF5CAF"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</w:p>
        </w:tc>
      </w:tr>
      <w:tr w:rsidR="00F31A7A" w:rsidRPr="00024680" w:rsidTr="00061CF7">
        <w:trPr>
          <w:trHeight w:val="283"/>
          <w:jc w:val="center"/>
        </w:trPr>
        <w:tc>
          <w:tcPr>
            <w:tcW w:w="358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A7A" w:rsidRDefault="00F31A7A" w:rsidP="003D4AE5">
            <w:pPr>
              <w:spacing w:after="0" w:line="240" w:lineRule="auto"/>
              <w:jc w:val="left"/>
            </w:pPr>
            <w:r>
              <w:t>SK to circulate final version of the meeting minutes.</w:t>
            </w:r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A7A" w:rsidRDefault="00F31A7A" w:rsidP="003D4AE5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SK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1A7A" w:rsidRDefault="006C7CDB" w:rsidP="003D4AE5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2013-02</w:t>
            </w:r>
            <w:r w:rsidR="00F31A7A">
              <w:rPr>
                <w:rFonts w:ascii="Arial" w:hAnsi="Arial" w:cs="Arial"/>
                <w:sz w:val="20"/>
                <w:szCs w:val="20"/>
                <w:lang w:val="en-GB"/>
              </w:rPr>
              <w:t>-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03</w:t>
            </w:r>
          </w:p>
        </w:tc>
      </w:tr>
      <w:tr w:rsidR="00CF4CE8" w:rsidRPr="00024680" w:rsidTr="00061CF7">
        <w:trPr>
          <w:trHeight w:val="283"/>
          <w:jc w:val="center"/>
        </w:trPr>
        <w:tc>
          <w:tcPr>
            <w:tcW w:w="358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4CE8" w:rsidRPr="00061CF7" w:rsidRDefault="00CF4CE8" w:rsidP="00EA5D16">
            <w:pPr>
              <w:spacing w:after="0" w:line="240" w:lineRule="auto"/>
              <w:jc w:val="left"/>
            </w:pPr>
            <w:r w:rsidRPr="00061CF7">
              <w:t xml:space="preserve">PA to </w:t>
            </w:r>
            <w:ins w:id="70" w:author="Nikolaos Loutas" w:date="2013-02-08T15:10:00Z">
              <w:r w:rsidR="00EA5D16">
                <w:t>update the model and the draft and send out</w:t>
              </w:r>
            </w:ins>
            <w:del w:id="71" w:author="Nikolaos Loutas" w:date="2013-02-08T15:10:00Z">
              <w:r w:rsidR="00D37837" w:rsidDel="00EA5D16">
                <w:delText xml:space="preserve">release </w:delText>
              </w:r>
            </w:del>
            <w:ins w:id="72" w:author="Nikolaos Loutas" w:date="2013-02-08T15:10:00Z">
              <w:r w:rsidR="00EA5D16">
                <w:t xml:space="preserve"> </w:t>
              </w:r>
            </w:ins>
            <w:r w:rsidR="00D37837">
              <w:t xml:space="preserve">the </w:t>
            </w:r>
            <w:del w:id="73" w:author="Nikolaos Loutas" w:date="2013-02-08T15:10:00Z">
              <w:r w:rsidR="00D37837" w:rsidDel="00EA5D16">
                <w:delText xml:space="preserve">draft </w:delText>
              </w:r>
            </w:del>
            <w:r w:rsidR="00D37837">
              <w:t>specification document for public review</w:t>
            </w:r>
            <w:ins w:id="74" w:author="Nikolaos Loutas" w:date="2013-02-08T15:10:00Z">
              <w:r w:rsidR="00EA5D16">
                <w:t>.</w:t>
              </w:r>
            </w:ins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4CE8" w:rsidRPr="00061CF7" w:rsidRDefault="00CF4CE8" w:rsidP="003D4AE5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61CF7">
              <w:rPr>
                <w:rFonts w:ascii="Arial" w:hAnsi="Arial" w:cs="Arial"/>
                <w:sz w:val="20"/>
                <w:szCs w:val="20"/>
                <w:lang w:val="en-GB"/>
              </w:rPr>
              <w:t>PA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4CE8" w:rsidRPr="00061CF7" w:rsidRDefault="00894E36" w:rsidP="00EA5D16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2013-02-</w:t>
            </w:r>
            <w:del w:id="75" w:author="Nikolaos Loutas" w:date="2013-02-08T15:11:00Z">
              <w:r w:rsidDel="00EA5D16">
                <w:rPr>
                  <w:rFonts w:ascii="Arial" w:hAnsi="Arial" w:cs="Arial"/>
                  <w:sz w:val="20"/>
                  <w:szCs w:val="20"/>
                  <w:lang w:val="en-GB"/>
                </w:rPr>
                <w:delText>11</w:delText>
              </w:r>
            </w:del>
            <w:ins w:id="76" w:author="Nikolaos Loutas" w:date="2013-02-08T15:11:00Z">
              <w:r w:rsidR="00EA5D16">
                <w:rPr>
                  <w:rFonts w:ascii="Arial" w:hAnsi="Arial" w:cs="Arial"/>
                  <w:sz w:val="20"/>
                  <w:szCs w:val="20"/>
                  <w:lang w:val="en-GB"/>
                </w:rPr>
                <w:t>08</w:t>
              </w:r>
            </w:ins>
          </w:p>
        </w:tc>
      </w:tr>
      <w:tr w:rsidR="004B20B0" w:rsidRPr="00024680" w:rsidTr="00061CF7">
        <w:trPr>
          <w:trHeight w:val="283"/>
          <w:jc w:val="center"/>
        </w:trPr>
        <w:tc>
          <w:tcPr>
            <w:tcW w:w="358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20B0" w:rsidRPr="00061CF7" w:rsidRDefault="004B20B0" w:rsidP="00E6694F">
            <w:pPr>
              <w:spacing w:after="0" w:line="240" w:lineRule="auto"/>
              <w:jc w:val="left"/>
            </w:pPr>
            <w:r>
              <w:t>All to describe existing public services using the Core Public Service Vocabulary</w:t>
            </w:r>
            <w:ins w:id="77" w:author="Nikolaos Loutas" w:date="2013-02-08T15:11:00Z">
              <w:r w:rsidR="00EA5D16">
                <w:t>.</w:t>
              </w:r>
            </w:ins>
          </w:p>
        </w:tc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20B0" w:rsidRPr="00061CF7" w:rsidRDefault="004B20B0" w:rsidP="003D4AE5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All</w:t>
            </w: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B20B0" w:rsidRDefault="004B20B0" w:rsidP="004822E0">
            <w:pPr>
              <w:pStyle w:val="BodyCopy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[To be completed]</w:t>
            </w:r>
          </w:p>
        </w:tc>
      </w:tr>
    </w:tbl>
    <w:p w:rsidR="00C946AA" w:rsidRDefault="00C946AA" w:rsidP="00676942">
      <w:pPr>
        <w:spacing w:after="0" w:line="240" w:lineRule="auto"/>
        <w:contextualSpacing w:val="0"/>
        <w:jc w:val="left"/>
      </w:pPr>
    </w:p>
    <w:sectPr w:rsidR="00C946AA" w:rsidSect="00A84D1F">
      <w:headerReference w:type="default" r:id="rId24"/>
      <w:headerReference w:type="first" r:id="rId25"/>
      <w:pgSz w:w="11906" w:h="16838" w:code="9"/>
      <w:pgMar w:top="221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5E2" w:rsidRDefault="005535E2">
      <w:r>
        <w:separator/>
      </w:r>
    </w:p>
  </w:endnote>
  <w:endnote w:type="continuationSeparator" w:id="0">
    <w:p w:rsidR="005535E2" w:rsidRDefault="00553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837" w:rsidRDefault="00D3783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page">
            <wp:posOffset>723900</wp:posOffset>
          </wp:positionH>
          <wp:positionV relativeFrom="page">
            <wp:posOffset>8756015</wp:posOffset>
          </wp:positionV>
          <wp:extent cx="6116320" cy="323850"/>
          <wp:effectExtent l="19050" t="0" r="0" b="0"/>
          <wp:wrapNone/>
          <wp:docPr id="26" name="Picture 8" descr="bann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banni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page">
            <wp:posOffset>6102985</wp:posOffset>
          </wp:positionH>
          <wp:positionV relativeFrom="page">
            <wp:posOffset>9406890</wp:posOffset>
          </wp:positionV>
          <wp:extent cx="737870" cy="499745"/>
          <wp:effectExtent l="19050" t="0" r="5080" b="0"/>
          <wp:wrapNone/>
          <wp:docPr id="25" name="Picture 3" descr="drapeau_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rapeau_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499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5E2" w:rsidRPr="00455B56" w:rsidRDefault="005535E2" w:rsidP="00455B56">
      <w:pPr>
        <w:spacing w:after="0"/>
      </w:pPr>
      <w:r w:rsidRPr="00455B56">
        <w:separator/>
      </w:r>
    </w:p>
  </w:footnote>
  <w:footnote w:type="continuationSeparator" w:id="0">
    <w:p w:rsidR="005535E2" w:rsidRDefault="005535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837" w:rsidRDefault="00472306" w:rsidP="007B66E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3783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7837" w:rsidRDefault="00D37837" w:rsidP="00B46F3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837" w:rsidRDefault="00472306" w:rsidP="00115C7D">
    <w:pPr>
      <w:pStyle w:val="Header"/>
      <w:framePr w:wrap="around" w:vAnchor="text" w:hAnchor="page" w:xAlign="center" w:y="86"/>
      <w:rPr>
        <w:rStyle w:val="PageNumber"/>
      </w:rPr>
    </w:pPr>
    <w:r>
      <w:rPr>
        <w:rStyle w:val="PageNumber"/>
      </w:rPr>
      <w:fldChar w:fldCharType="begin"/>
    </w:r>
    <w:r w:rsidR="00D3783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7837">
      <w:rPr>
        <w:rStyle w:val="PageNumber"/>
        <w:noProof/>
      </w:rPr>
      <w:t>2</w:t>
    </w:r>
    <w:r>
      <w:rPr>
        <w:rStyle w:val="PageNumber"/>
      </w:rPr>
      <w:fldChar w:fldCharType="end"/>
    </w:r>
  </w:p>
  <w:p w:rsidR="00D37837" w:rsidRDefault="00D37837" w:rsidP="00B46F35">
    <w:pPr>
      <w:pStyle w:val="Header"/>
      <w:ind w:right="360"/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320675</wp:posOffset>
          </wp:positionH>
          <wp:positionV relativeFrom="page">
            <wp:posOffset>323850</wp:posOffset>
          </wp:positionV>
          <wp:extent cx="781050" cy="790575"/>
          <wp:effectExtent l="19050" t="0" r="0" b="0"/>
          <wp:wrapNone/>
          <wp:docPr id="29" name="Picture 11" descr="logo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_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72306" w:rsidRPr="00472306">
      <w:rPr>
        <w:noProof/>
      </w:rPr>
      <w:pict>
        <v:line id="_x0000_s2060" style="position:absolute;z-index:-251658240;mso-position-horizontal-relative:page;mso-position-vertical-relative:page" from="85.05pt,65.1pt" to="510.25pt,65.1pt" strokecolor="#484f98" strokeweight="3pt">
          <w10:wrap anchorx="page" anchory="page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837" w:rsidRDefault="00D37837" w:rsidP="001F1070">
    <w:pPr>
      <w:pStyle w:val="Header"/>
    </w:pPr>
  </w:p>
  <w:p w:rsidR="00D37837" w:rsidRDefault="00D37837" w:rsidP="001F107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2322830</wp:posOffset>
          </wp:positionH>
          <wp:positionV relativeFrom="page">
            <wp:posOffset>698500</wp:posOffset>
          </wp:positionV>
          <wp:extent cx="2912110" cy="1437005"/>
          <wp:effectExtent l="19050" t="0" r="2540" b="0"/>
          <wp:wrapNone/>
          <wp:docPr id="28" name="Picture 14" descr="logo_X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_X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2110" cy="1437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37837" w:rsidRDefault="00D37837" w:rsidP="001F1070">
    <w:pPr>
      <w:pStyle w:val="Header"/>
    </w:pPr>
  </w:p>
  <w:p w:rsidR="00D37837" w:rsidRDefault="00D37837" w:rsidP="001F1070">
    <w:pPr>
      <w:pStyle w:val="Header"/>
    </w:pPr>
  </w:p>
  <w:p w:rsidR="00D37837" w:rsidRDefault="00D37837" w:rsidP="001F1070">
    <w:pPr>
      <w:pStyle w:val="Header"/>
    </w:pPr>
  </w:p>
  <w:p w:rsidR="00D37837" w:rsidRDefault="00D37837" w:rsidP="001F1070">
    <w:pPr>
      <w:pStyle w:val="Header"/>
    </w:pPr>
  </w:p>
  <w:p w:rsidR="00D37837" w:rsidRDefault="00D37837" w:rsidP="001F1070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</w:p>
  <w:p w:rsidR="00D37837" w:rsidRDefault="00D3783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page">
            <wp:posOffset>2329180</wp:posOffset>
          </wp:positionH>
          <wp:positionV relativeFrom="page">
            <wp:posOffset>698500</wp:posOffset>
          </wp:positionV>
          <wp:extent cx="2912110" cy="1437005"/>
          <wp:effectExtent l="19050" t="0" r="2540" b="0"/>
          <wp:wrapNone/>
          <wp:docPr id="27" name="Picture 9" descr="logo_X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_X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2110" cy="1437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837" w:rsidRDefault="00472306" w:rsidP="00115C7D">
    <w:pPr>
      <w:pStyle w:val="Header"/>
      <w:framePr w:wrap="around" w:vAnchor="text" w:hAnchor="page" w:xAlign="center" w:y="86"/>
      <w:rPr>
        <w:rStyle w:val="PageNumber"/>
      </w:rPr>
    </w:pPr>
    <w:r>
      <w:rPr>
        <w:rStyle w:val="PageNumber"/>
      </w:rPr>
      <w:fldChar w:fldCharType="begin"/>
    </w:r>
    <w:r w:rsidR="00D3783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5D16">
      <w:rPr>
        <w:rStyle w:val="PageNumber"/>
        <w:noProof/>
      </w:rPr>
      <w:t>6</w:t>
    </w:r>
    <w:r>
      <w:rPr>
        <w:rStyle w:val="PageNumber"/>
      </w:rPr>
      <w:fldChar w:fldCharType="end"/>
    </w:r>
  </w:p>
  <w:p w:rsidR="00D37837" w:rsidRDefault="00472306" w:rsidP="00B46F35">
    <w:pPr>
      <w:pStyle w:val="Header"/>
      <w:ind w:right="360"/>
    </w:pPr>
    <w:r w:rsidRPr="00472306">
      <w:rPr>
        <w:noProof/>
      </w:rPr>
      <w:pict>
        <v:line id="_x0000_s2071" style="position:absolute;z-index:-251655168;mso-position-horizontal-relative:page;mso-position-vertical-relative:page" from="85.05pt,65.1pt" to="521.25pt,65.1pt" strokecolor="#484f98" strokeweight="3pt">
          <w10:wrap anchorx="page" anchory="page"/>
        </v:line>
      </w:pict>
    </w:r>
    <w:r w:rsidR="00D37837"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320675</wp:posOffset>
          </wp:positionH>
          <wp:positionV relativeFrom="page">
            <wp:posOffset>323850</wp:posOffset>
          </wp:positionV>
          <wp:extent cx="781050" cy="790575"/>
          <wp:effectExtent l="19050" t="0" r="0" b="0"/>
          <wp:wrapNone/>
          <wp:docPr id="24" name="Picture 22" descr="logo_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logo_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837" w:rsidRPr="001725C0" w:rsidRDefault="00D37837" w:rsidP="001725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ullet"/>
      </v:shape>
    </w:pict>
  </w:numPicBullet>
  <w:abstractNum w:abstractNumId="0">
    <w:nsid w:val="FFFFFF89"/>
    <w:multiLevelType w:val="singleLevel"/>
    <w:tmpl w:val="5EF8ED88"/>
    <w:lvl w:ilvl="0">
      <w:start w:val="1"/>
      <w:numFmt w:val="bullet"/>
      <w:pStyle w:val="ListBullet"/>
      <w:lvlText w:val=""/>
      <w:lvlPicBulletId w:val="0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</w:abstractNum>
  <w:abstractNum w:abstractNumId="1">
    <w:nsid w:val="01BD4B8F"/>
    <w:multiLevelType w:val="hybridMultilevel"/>
    <w:tmpl w:val="9664E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F742D"/>
    <w:multiLevelType w:val="hybridMultilevel"/>
    <w:tmpl w:val="1B9A6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E5270"/>
    <w:multiLevelType w:val="hybridMultilevel"/>
    <w:tmpl w:val="580E8B2A"/>
    <w:lvl w:ilvl="0" w:tplc="6BB8F9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31267C"/>
    <w:multiLevelType w:val="hybridMultilevel"/>
    <w:tmpl w:val="58F8A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46FFF"/>
    <w:multiLevelType w:val="hybridMultilevel"/>
    <w:tmpl w:val="580E8B2A"/>
    <w:lvl w:ilvl="0" w:tplc="6BB8F97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04123"/>
    <w:multiLevelType w:val="hybridMultilevel"/>
    <w:tmpl w:val="5C70C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85316"/>
    <w:multiLevelType w:val="hybridMultilevel"/>
    <w:tmpl w:val="D12C1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2A40C9"/>
    <w:multiLevelType w:val="hybridMultilevel"/>
    <w:tmpl w:val="1D269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11726"/>
    <w:multiLevelType w:val="hybridMultilevel"/>
    <w:tmpl w:val="A96E5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F47B00"/>
    <w:multiLevelType w:val="hybridMultilevel"/>
    <w:tmpl w:val="EE84E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D6020"/>
    <w:multiLevelType w:val="hybridMultilevel"/>
    <w:tmpl w:val="5A0E2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8178A"/>
    <w:multiLevelType w:val="hybridMultilevel"/>
    <w:tmpl w:val="8C620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C33BCD"/>
    <w:multiLevelType w:val="hybridMultilevel"/>
    <w:tmpl w:val="D0EEE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047027"/>
    <w:multiLevelType w:val="hybridMultilevel"/>
    <w:tmpl w:val="C6CC2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F30313"/>
    <w:multiLevelType w:val="hybridMultilevel"/>
    <w:tmpl w:val="235C0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4D55A0"/>
    <w:multiLevelType w:val="hybridMultilevel"/>
    <w:tmpl w:val="27C29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81338"/>
    <w:multiLevelType w:val="hybridMultilevel"/>
    <w:tmpl w:val="FE4E9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5A48E9"/>
    <w:multiLevelType w:val="hybridMultilevel"/>
    <w:tmpl w:val="78E8D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A50C75"/>
    <w:multiLevelType w:val="hybridMultilevel"/>
    <w:tmpl w:val="0DF6D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842AE"/>
    <w:multiLevelType w:val="multilevel"/>
    <w:tmpl w:val="AE9292F0"/>
    <w:lvl w:ilvl="0">
      <w:start w:val="1"/>
      <w:numFmt w:val="upperRoman"/>
      <w:pStyle w:val="Annexlevel1"/>
      <w:lvlText w:val="Anne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39CD2177"/>
    <w:multiLevelType w:val="hybridMultilevel"/>
    <w:tmpl w:val="15D4EC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14BDC"/>
    <w:multiLevelType w:val="hybridMultilevel"/>
    <w:tmpl w:val="15DAA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E694E"/>
    <w:multiLevelType w:val="hybridMultilevel"/>
    <w:tmpl w:val="D10EB67A"/>
    <w:lvl w:ilvl="0" w:tplc="38E28D2E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CC1522"/>
    <w:multiLevelType w:val="hybridMultilevel"/>
    <w:tmpl w:val="3C144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F4940"/>
    <w:multiLevelType w:val="hybridMultilevel"/>
    <w:tmpl w:val="9112DBEE"/>
    <w:lvl w:ilvl="0" w:tplc="8DA0BDBC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39360D"/>
    <w:multiLevelType w:val="hybridMultilevel"/>
    <w:tmpl w:val="A880D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ED3325"/>
    <w:multiLevelType w:val="hybridMultilevel"/>
    <w:tmpl w:val="10A86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CF50ED"/>
    <w:multiLevelType w:val="hybridMultilevel"/>
    <w:tmpl w:val="C382F5B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5F56D9"/>
    <w:multiLevelType w:val="hybridMultilevel"/>
    <w:tmpl w:val="F61A0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286B45"/>
    <w:multiLevelType w:val="multilevel"/>
    <w:tmpl w:val="1EA60ED8"/>
    <w:lvl w:ilvl="0">
      <w:start w:val="1"/>
      <w:numFmt w:val="upperRoman"/>
      <w:lvlText w:val="Annex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nexlevel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BC4110A"/>
    <w:multiLevelType w:val="hybridMultilevel"/>
    <w:tmpl w:val="AFC48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F56C60"/>
    <w:multiLevelType w:val="hybridMultilevel"/>
    <w:tmpl w:val="D8FCC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F3147A"/>
    <w:multiLevelType w:val="hybridMultilevel"/>
    <w:tmpl w:val="8C08907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838F6"/>
    <w:multiLevelType w:val="multilevel"/>
    <w:tmpl w:val="3BF6B7EA"/>
    <w:lvl w:ilvl="0">
      <w:start w:val="1"/>
      <w:numFmt w:val="decimal"/>
      <w:pStyle w:val="Heading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41A4BCE"/>
    <w:multiLevelType w:val="hybridMultilevel"/>
    <w:tmpl w:val="A178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884CB5"/>
    <w:multiLevelType w:val="hybridMultilevel"/>
    <w:tmpl w:val="2222D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C0586B"/>
    <w:multiLevelType w:val="hybridMultilevel"/>
    <w:tmpl w:val="AFF24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E45DE4"/>
    <w:multiLevelType w:val="hybridMultilevel"/>
    <w:tmpl w:val="D076C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20"/>
  </w:num>
  <w:num w:numId="4">
    <w:abstractNumId w:val="30"/>
  </w:num>
  <w:num w:numId="5">
    <w:abstractNumId w:val="23"/>
  </w:num>
  <w:num w:numId="6">
    <w:abstractNumId w:val="29"/>
  </w:num>
  <w:num w:numId="7">
    <w:abstractNumId w:val="9"/>
  </w:num>
  <w:num w:numId="8">
    <w:abstractNumId w:val="24"/>
  </w:num>
  <w:num w:numId="9">
    <w:abstractNumId w:val="13"/>
  </w:num>
  <w:num w:numId="10">
    <w:abstractNumId w:val="5"/>
  </w:num>
  <w:num w:numId="11">
    <w:abstractNumId w:val="32"/>
  </w:num>
  <w:num w:numId="12">
    <w:abstractNumId w:val="8"/>
  </w:num>
  <w:num w:numId="13">
    <w:abstractNumId w:val="11"/>
  </w:num>
  <w:num w:numId="14">
    <w:abstractNumId w:val="6"/>
  </w:num>
  <w:num w:numId="15">
    <w:abstractNumId w:val="27"/>
  </w:num>
  <w:num w:numId="16">
    <w:abstractNumId w:val="4"/>
  </w:num>
  <w:num w:numId="17">
    <w:abstractNumId w:val="15"/>
  </w:num>
  <w:num w:numId="18">
    <w:abstractNumId w:val="26"/>
  </w:num>
  <w:num w:numId="19">
    <w:abstractNumId w:val="36"/>
  </w:num>
  <w:num w:numId="20">
    <w:abstractNumId w:val="3"/>
  </w:num>
  <w:num w:numId="21">
    <w:abstractNumId w:val="22"/>
  </w:num>
  <w:num w:numId="22">
    <w:abstractNumId w:val="38"/>
  </w:num>
  <w:num w:numId="23">
    <w:abstractNumId w:val="18"/>
  </w:num>
  <w:num w:numId="24">
    <w:abstractNumId w:val="10"/>
  </w:num>
  <w:num w:numId="25">
    <w:abstractNumId w:val="25"/>
  </w:num>
  <w:num w:numId="26">
    <w:abstractNumId w:val="31"/>
  </w:num>
  <w:num w:numId="27">
    <w:abstractNumId w:val="19"/>
  </w:num>
  <w:num w:numId="28">
    <w:abstractNumId w:val="21"/>
  </w:num>
  <w:num w:numId="29">
    <w:abstractNumId w:val="28"/>
  </w:num>
  <w:num w:numId="30">
    <w:abstractNumId w:val="33"/>
  </w:num>
  <w:num w:numId="31">
    <w:abstractNumId w:val="2"/>
  </w:num>
  <w:num w:numId="32">
    <w:abstractNumId w:val="37"/>
  </w:num>
  <w:num w:numId="33">
    <w:abstractNumId w:val="35"/>
  </w:num>
  <w:num w:numId="34">
    <w:abstractNumId w:val="1"/>
  </w:num>
  <w:num w:numId="35">
    <w:abstractNumId w:val="7"/>
  </w:num>
  <w:num w:numId="36">
    <w:abstractNumId w:val="12"/>
  </w:num>
  <w:num w:numId="37">
    <w:abstractNumId w:val="14"/>
  </w:num>
  <w:num w:numId="38">
    <w:abstractNumId w:val="16"/>
  </w:num>
  <w:num w:numId="39">
    <w:abstractNumId w:val="1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001"/>
  <w:trackRevisions/>
  <w:doNotTrackFormatting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23906">
      <o:colormru v:ext="edit" colors="#3a3d8c,#484f9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508BD"/>
    <w:rsid w:val="0000417C"/>
    <w:rsid w:val="00005527"/>
    <w:rsid w:val="000055CE"/>
    <w:rsid w:val="000055E8"/>
    <w:rsid w:val="0000573B"/>
    <w:rsid w:val="000062EC"/>
    <w:rsid w:val="0000710A"/>
    <w:rsid w:val="000111DB"/>
    <w:rsid w:val="00011B99"/>
    <w:rsid w:val="00011EFF"/>
    <w:rsid w:val="00013332"/>
    <w:rsid w:val="00014D07"/>
    <w:rsid w:val="00015C04"/>
    <w:rsid w:val="00015FCD"/>
    <w:rsid w:val="0001605B"/>
    <w:rsid w:val="00016698"/>
    <w:rsid w:val="00017229"/>
    <w:rsid w:val="00020AA9"/>
    <w:rsid w:val="0002266E"/>
    <w:rsid w:val="0002416B"/>
    <w:rsid w:val="00024680"/>
    <w:rsid w:val="00024B1F"/>
    <w:rsid w:val="00024C5D"/>
    <w:rsid w:val="00024F61"/>
    <w:rsid w:val="00025D87"/>
    <w:rsid w:val="00027D57"/>
    <w:rsid w:val="00030C4F"/>
    <w:rsid w:val="0003676C"/>
    <w:rsid w:val="00037878"/>
    <w:rsid w:val="0004033D"/>
    <w:rsid w:val="00040B8A"/>
    <w:rsid w:val="000422C0"/>
    <w:rsid w:val="0004287F"/>
    <w:rsid w:val="000441A5"/>
    <w:rsid w:val="000452BB"/>
    <w:rsid w:val="000505BA"/>
    <w:rsid w:val="00050A42"/>
    <w:rsid w:val="0005110A"/>
    <w:rsid w:val="00051527"/>
    <w:rsid w:val="00052AF9"/>
    <w:rsid w:val="000543C5"/>
    <w:rsid w:val="000568E6"/>
    <w:rsid w:val="000571FF"/>
    <w:rsid w:val="00057D3E"/>
    <w:rsid w:val="000612A0"/>
    <w:rsid w:val="00061CF7"/>
    <w:rsid w:val="00062373"/>
    <w:rsid w:val="00063C76"/>
    <w:rsid w:val="00065E28"/>
    <w:rsid w:val="00065EBB"/>
    <w:rsid w:val="00066089"/>
    <w:rsid w:val="00072439"/>
    <w:rsid w:val="000743C7"/>
    <w:rsid w:val="00075582"/>
    <w:rsid w:val="00081961"/>
    <w:rsid w:val="000819D6"/>
    <w:rsid w:val="00082BF3"/>
    <w:rsid w:val="00082E0E"/>
    <w:rsid w:val="00083F6F"/>
    <w:rsid w:val="0008468F"/>
    <w:rsid w:val="000852AD"/>
    <w:rsid w:val="00086534"/>
    <w:rsid w:val="00086806"/>
    <w:rsid w:val="0008698F"/>
    <w:rsid w:val="00087068"/>
    <w:rsid w:val="00087294"/>
    <w:rsid w:val="0009226D"/>
    <w:rsid w:val="00093E58"/>
    <w:rsid w:val="0009783D"/>
    <w:rsid w:val="000A1840"/>
    <w:rsid w:val="000A2167"/>
    <w:rsid w:val="000A2CEC"/>
    <w:rsid w:val="000A3B0C"/>
    <w:rsid w:val="000B2608"/>
    <w:rsid w:val="000B438C"/>
    <w:rsid w:val="000C1998"/>
    <w:rsid w:val="000C1AA7"/>
    <w:rsid w:val="000C1AF8"/>
    <w:rsid w:val="000C25C8"/>
    <w:rsid w:val="000C2823"/>
    <w:rsid w:val="000C46F2"/>
    <w:rsid w:val="000C5EEA"/>
    <w:rsid w:val="000C67D9"/>
    <w:rsid w:val="000C71D3"/>
    <w:rsid w:val="000C7FCC"/>
    <w:rsid w:val="000D0FB6"/>
    <w:rsid w:val="000D3D5C"/>
    <w:rsid w:val="000D479D"/>
    <w:rsid w:val="000E15ED"/>
    <w:rsid w:val="000E518C"/>
    <w:rsid w:val="000E6634"/>
    <w:rsid w:val="000E6BFE"/>
    <w:rsid w:val="000E7609"/>
    <w:rsid w:val="000E7CE6"/>
    <w:rsid w:val="000F0D23"/>
    <w:rsid w:val="000F0DB1"/>
    <w:rsid w:val="000F11FE"/>
    <w:rsid w:val="000F1884"/>
    <w:rsid w:val="000F26B4"/>
    <w:rsid w:val="000F3176"/>
    <w:rsid w:val="000F3706"/>
    <w:rsid w:val="000F4376"/>
    <w:rsid w:val="000F4FBB"/>
    <w:rsid w:val="000F55EA"/>
    <w:rsid w:val="000F7A45"/>
    <w:rsid w:val="0010015D"/>
    <w:rsid w:val="00100882"/>
    <w:rsid w:val="001013D0"/>
    <w:rsid w:val="00101E98"/>
    <w:rsid w:val="00104EF1"/>
    <w:rsid w:val="00110B89"/>
    <w:rsid w:val="00110CB1"/>
    <w:rsid w:val="00110DC9"/>
    <w:rsid w:val="0011203C"/>
    <w:rsid w:val="00112092"/>
    <w:rsid w:val="00113287"/>
    <w:rsid w:val="0011457D"/>
    <w:rsid w:val="00114727"/>
    <w:rsid w:val="00114DB3"/>
    <w:rsid w:val="00115753"/>
    <w:rsid w:val="00115C7D"/>
    <w:rsid w:val="001208AB"/>
    <w:rsid w:val="0012234C"/>
    <w:rsid w:val="0012412B"/>
    <w:rsid w:val="00124BEF"/>
    <w:rsid w:val="001252C0"/>
    <w:rsid w:val="001257D8"/>
    <w:rsid w:val="001260F2"/>
    <w:rsid w:val="0013063D"/>
    <w:rsid w:val="00131CCF"/>
    <w:rsid w:val="00131E96"/>
    <w:rsid w:val="0013342D"/>
    <w:rsid w:val="0013446D"/>
    <w:rsid w:val="001366D5"/>
    <w:rsid w:val="001370C6"/>
    <w:rsid w:val="0013761D"/>
    <w:rsid w:val="001400E5"/>
    <w:rsid w:val="0014208B"/>
    <w:rsid w:val="00145173"/>
    <w:rsid w:val="00146117"/>
    <w:rsid w:val="001469F3"/>
    <w:rsid w:val="00146A4C"/>
    <w:rsid w:val="00151345"/>
    <w:rsid w:val="001525F6"/>
    <w:rsid w:val="00154106"/>
    <w:rsid w:val="001542E8"/>
    <w:rsid w:val="00155378"/>
    <w:rsid w:val="001556E3"/>
    <w:rsid w:val="00160EC2"/>
    <w:rsid w:val="00163036"/>
    <w:rsid w:val="00163393"/>
    <w:rsid w:val="001634EB"/>
    <w:rsid w:val="00163623"/>
    <w:rsid w:val="001646BF"/>
    <w:rsid w:val="00166E87"/>
    <w:rsid w:val="00172089"/>
    <w:rsid w:val="001725C0"/>
    <w:rsid w:val="00173130"/>
    <w:rsid w:val="0017401D"/>
    <w:rsid w:val="00174148"/>
    <w:rsid w:val="001754B9"/>
    <w:rsid w:val="00176C66"/>
    <w:rsid w:val="00183168"/>
    <w:rsid w:val="00183417"/>
    <w:rsid w:val="00185AE6"/>
    <w:rsid w:val="0019139F"/>
    <w:rsid w:val="0019156F"/>
    <w:rsid w:val="00191750"/>
    <w:rsid w:val="001926D6"/>
    <w:rsid w:val="00194837"/>
    <w:rsid w:val="00194C96"/>
    <w:rsid w:val="00195A92"/>
    <w:rsid w:val="00195D46"/>
    <w:rsid w:val="001A0E8B"/>
    <w:rsid w:val="001A21D9"/>
    <w:rsid w:val="001A27E9"/>
    <w:rsid w:val="001A3C58"/>
    <w:rsid w:val="001A3FBE"/>
    <w:rsid w:val="001A4D77"/>
    <w:rsid w:val="001A4F75"/>
    <w:rsid w:val="001A6743"/>
    <w:rsid w:val="001A79A1"/>
    <w:rsid w:val="001B1385"/>
    <w:rsid w:val="001B19BA"/>
    <w:rsid w:val="001B1AB6"/>
    <w:rsid w:val="001B1F1F"/>
    <w:rsid w:val="001B355D"/>
    <w:rsid w:val="001B41E6"/>
    <w:rsid w:val="001B57D0"/>
    <w:rsid w:val="001B64FA"/>
    <w:rsid w:val="001B6FDA"/>
    <w:rsid w:val="001B70B5"/>
    <w:rsid w:val="001C02FD"/>
    <w:rsid w:val="001C15F7"/>
    <w:rsid w:val="001C2E59"/>
    <w:rsid w:val="001C2F75"/>
    <w:rsid w:val="001C5317"/>
    <w:rsid w:val="001C6A2E"/>
    <w:rsid w:val="001C71B0"/>
    <w:rsid w:val="001C79DC"/>
    <w:rsid w:val="001D20FE"/>
    <w:rsid w:val="001D41B0"/>
    <w:rsid w:val="001D4234"/>
    <w:rsid w:val="001D65A8"/>
    <w:rsid w:val="001D6770"/>
    <w:rsid w:val="001D6F1D"/>
    <w:rsid w:val="001D7589"/>
    <w:rsid w:val="001E2FDA"/>
    <w:rsid w:val="001E4BF8"/>
    <w:rsid w:val="001E7C3E"/>
    <w:rsid w:val="001F1070"/>
    <w:rsid w:val="001F32B8"/>
    <w:rsid w:val="001F4018"/>
    <w:rsid w:val="001F4715"/>
    <w:rsid w:val="001F6110"/>
    <w:rsid w:val="001F61FD"/>
    <w:rsid w:val="001F68AC"/>
    <w:rsid w:val="001F6F06"/>
    <w:rsid w:val="002006F0"/>
    <w:rsid w:val="002015AC"/>
    <w:rsid w:val="00201E59"/>
    <w:rsid w:val="00201F1D"/>
    <w:rsid w:val="00203625"/>
    <w:rsid w:val="002041B8"/>
    <w:rsid w:val="00205017"/>
    <w:rsid w:val="0020506A"/>
    <w:rsid w:val="002058B5"/>
    <w:rsid w:val="00206D6D"/>
    <w:rsid w:val="00207BAF"/>
    <w:rsid w:val="00207CB6"/>
    <w:rsid w:val="00207E56"/>
    <w:rsid w:val="002106AD"/>
    <w:rsid w:val="00212149"/>
    <w:rsid w:val="00212690"/>
    <w:rsid w:val="002129F7"/>
    <w:rsid w:val="00212BE8"/>
    <w:rsid w:val="00212FFC"/>
    <w:rsid w:val="002135E0"/>
    <w:rsid w:val="00213BF4"/>
    <w:rsid w:val="0021493D"/>
    <w:rsid w:val="00214F31"/>
    <w:rsid w:val="002156AA"/>
    <w:rsid w:val="00215CCC"/>
    <w:rsid w:val="00216F30"/>
    <w:rsid w:val="00217DEC"/>
    <w:rsid w:val="00217FC8"/>
    <w:rsid w:val="00221A16"/>
    <w:rsid w:val="00223C12"/>
    <w:rsid w:val="00227DBB"/>
    <w:rsid w:val="002310F2"/>
    <w:rsid w:val="0023211E"/>
    <w:rsid w:val="00233937"/>
    <w:rsid w:val="00237A45"/>
    <w:rsid w:val="00237D32"/>
    <w:rsid w:val="0024297F"/>
    <w:rsid w:val="002433B8"/>
    <w:rsid w:val="002458C6"/>
    <w:rsid w:val="002469C3"/>
    <w:rsid w:val="00246C07"/>
    <w:rsid w:val="002474E6"/>
    <w:rsid w:val="002517D4"/>
    <w:rsid w:val="00251A16"/>
    <w:rsid w:val="00256C4D"/>
    <w:rsid w:val="00256DAC"/>
    <w:rsid w:val="0025727E"/>
    <w:rsid w:val="0025742D"/>
    <w:rsid w:val="002578D0"/>
    <w:rsid w:val="002602A7"/>
    <w:rsid w:val="0026234B"/>
    <w:rsid w:val="0026254B"/>
    <w:rsid w:val="00262AA2"/>
    <w:rsid w:val="00262EA2"/>
    <w:rsid w:val="0026386C"/>
    <w:rsid w:val="0026425B"/>
    <w:rsid w:val="00265D0B"/>
    <w:rsid w:val="00266AD5"/>
    <w:rsid w:val="0027074E"/>
    <w:rsid w:val="00270A5D"/>
    <w:rsid w:val="00270D09"/>
    <w:rsid w:val="002716CF"/>
    <w:rsid w:val="00272788"/>
    <w:rsid w:val="00272C5B"/>
    <w:rsid w:val="0027373F"/>
    <w:rsid w:val="00275F4A"/>
    <w:rsid w:val="0028149E"/>
    <w:rsid w:val="002825FE"/>
    <w:rsid w:val="002833FD"/>
    <w:rsid w:val="00283463"/>
    <w:rsid w:val="00285D19"/>
    <w:rsid w:val="002864CE"/>
    <w:rsid w:val="002876A7"/>
    <w:rsid w:val="002902BD"/>
    <w:rsid w:val="002912BC"/>
    <w:rsid w:val="00292C1F"/>
    <w:rsid w:val="0029442B"/>
    <w:rsid w:val="002947F7"/>
    <w:rsid w:val="002952E1"/>
    <w:rsid w:val="00295B18"/>
    <w:rsid w:val="0029664E"/>
    <w:rsid w:val="0029786D"/>
    <w:rsid w:val="002A01B3"/>
    <w:rsid w:val="002A2056"/>
    <w:rsid w:val="002A270E"/>
    <w:rsid w:val="002A3643"/>
    <w:rsid w:val="002A3BF2"/>
    <w:rsid w:val="002A3D92"/>
    <w:rsid w:val="002A52D7"/>
    <w:rsid w:val="002B0152"/>
    <w:rsid w:val="002B0877"/>
    <w:rsid w:val="002B1821"/>
    <w:rsid w:val="002C10FE"/>
    <w:rsid w:val="002C2FCC"/>
    <w:rsid w:val="002C3D3B"/>
    <w:rsid w:val="002C542D"/>
    <w:rsid w:val="002C5AC9"/>
    <w:rsid w:val="002C5CBA"/>
    <w:rsid w:val="002D0643"/>
    <w:rsid w:val="002D0667"/>
    <w:rsid w:val="002D1DAB"/>
    <w:rsid w:val="002D1FD5"/>
    <w:rsid w:val="002D2A56"/>
    <w:rsid w:val="002D377E"/>
    <w:rsid w:val="002D3982"/>
    <w:rsid w:val="002D5A80"/>
    <w:rsid w:val="002D7A36"/>
    <w:rsid w:val="002E1330"/>
    <w:rsid w:val="002E151F"/>
    <w:rsid w:val="002E1754"/>
    <w:rsid w:val="002E4A57"/>
    <w:rsid w:val="002E4ACD"/>
    <w:rsid w:val="002E54CE"/>
    <w:rsid w:val="002E5F94"/>
    <w:rsid w:val="002E604E"/>
    <w:rsid w:val="002E7DF0"/>
    <w:rsid w:val="002F0FE6"/>
    <w:rsid w:val="00300437"/>
    <w:rsid w:val="00300FDA"/>
    <w:rsid w:val="003018DD"/>
    <w:rsid w:val="0030260B"/>
    <w:rsid w:val="0030300F"/>
    <w:rsid w:val="00303084"/>
    <w:rsid w:val="0030437E"/>
    <w:rsid w:val="0030496C"/>
    <w:rsid w:val="00305E64"/>
    <w:rsid w:val="003061F7"/>
    <w:rsid w:val="00306787"/>
    <w:rsid w:val="0030694D"/>
    <w:rsid w:val="00306DE1"/>
    <w:rsid w:val="00306FC3"/>
    <w:rsid w:val="003073FC"/>
    <w:rsid w:val="00313A96"/>
    <w:rsid w:val="00314346"/>
    <w:rsid w:val="00320F16"/>
    <w:rsid w:val="0032258F"/>
    <w:rsid w:val="003236BA"/>
    <w:rsid w:val="00323C47"/>
    <w:rsid w:val="00324AE9"/>
    <w:rsid w:val="00324F9A"/>
    <w:rsid w:val="00325069"/>
    <w:rsid w:val="00325184"/>
    <w:rsid w:val="0032578D"/>
    <w:rsid w:val="003261A2"/>
    <w:rsid w:val="00326288"/>
    <w:rsid w:val="003263F9"/>
    <w:rsid w:val="00331156"/>
    <w:rsid w:val="0033151B"/>
    <w:rsid w:val="00334858"/>
    <w:rsid w:val="00335037"/>
    <w:rsid w:val="0033531B"/>
    <w:rsid w:val="003354F6"/>
    <w:rsid w:val="003379F3"/>
    <w:rsid w:val="00341F13"/>
    <w:rsid w:val="00345F37"/>
    <w:rsid w:val="00350A71"/>
    <w:rsid w:val="003553D5"/>
    <w:rsid w:val="003610E4"/>
    <w:rsid w:val="00362E72"/>
    <w:rsid w:val="00364C0A"/>
    <w:rsid w:val="0037056F"/>
    <w:rsid w:val="003715B3"/>
    <w:rsid w:val="00371BA9"/>
    <w:rsid w:val="0037200E"/>
    <w:rsid w:val="00373211"/>
    <w:rsid w:val="003733B7"/>
    <w:rsid w:val="00374383"/>
    <w:rsid w:val="00374D36"/>
    <w:rsid w:val="00377AA6"/>
    <w:rsid w:val="0038103B"/>
    <w:rsid w:val="003815DF"/>
    <w:rsid w:val="003823D4"/>
    <w:rsid w:val="0038404C"/>
    <w:rsid w:val="003862DE"/>
    <w:rsid w:val="00386305"/>
    <w:rsid w:val="003863D3"/>
    <w:rsid w:val="00386B60"/>
    <w:rsid w:val="0038742D"/>
    <w:rsid w:val="003915B7"/>
    <w:rsid w:val="00393B8C"/>
    <w:rsid w:val="00394126"/>
    <w:rsid w:val="00395912"/>
    <w:rsid w:val="00396125"/>
    <w:rsid w:val="00396D8C"/>
    <w:rsid w:val="00397DD4"/>
    <w:rsid w:val="00397DE6"/>
    <w:rsid w:val="003A131D"/>
    <w:rsid w:val="003A1B46"/>
    <w:rsid w:val="003A280D"/>
    <w:rsid w:val="003A3220"/>
    <w:rsid w:val="003A408B"/>
    <w:rsid w:val="003A4186"/>
    <w:rsid w:val="003A43DB"/>
    <w:rsid w:val="003A5338"/>
    <w:rsid w:val="003A5654"/>
    <w:rsid w:val="003A5D3D"/>
    <w:rsid w:val="003A6232"/>
    <w:rsid w:val="003A63FB"/>
    <w:rsid w:val="003A6E9B"/>
    <w:rsid w:val="003A7947"/>
    <w:rsid w:val="003B0F62"/>
    <w:rsid w:val="003B12B2"/>
    <w:rsid w:val="003B16E7"/>
    <w:rsid w:val="003B2E4D"/>
    <w:rsid w:val="003B3F3A"/>
    <w:rsid w:val="003B6378"/>
    <w:rsid w:val="003B6FA0"/>
    <w:rsid w:val="003C1FBC"/>
    <w:rsid w:val="003C2775"/>
    <w:rsid w:val="003C288C"/>
    <w:rsid w:val="003C42CC"/>
    <w:rsid w:val="003D06B6"/>
    <w:rsid w:val="003D28BF"/>
    <w:rsid w:val="003D29BB"/>
    <w:rsid w:val="003D3349"/>
    <w:rsid w:val="003D4274"/>
    <w:rsid w:val="003D4AE5"/>
    <w:rsid w:val="003D5049"/>
    <w:rsid w:val="003E135F"/>
    <w:rsid w:val="003E19C5"/>
    <w:rsid w:val="003E239B"/>
    <w:rsid w:val="003E29B7"/>
    <w:rsid w:val="003E537E"/>
    <w:rsid w:val="003E54D4"/>
    <w:rsid w:val="003E57CF"/>
    <w:rsid w:val="003E7AFC"/>
    <w:rsid w:val="003F0A2E"/>
    <w:rsid w:val="003F1148"/>
    <w:rsid w:val="003F1AF1"/>
    <w:rsid w:val="003F2151"/>
    <w:rsid w:val="003F24EC"/>
    <w:rsid w:val="003F35E3"/>
    <w:rsid w:val="003F3ACE"/>
    <w:rsid w:val="003F3BF1"/>
    <w:rsid w:val="003F42C0"/>
    <w:rsid w:val="003F6B3F"/>
    <w:rsid w:val="00400DEE"/>
    <w:rsid w:val="00401B13"/>
    <w:rsid w:val="00402246"/>
    <w:rsid w:val="00404510"/>
    <w:rsid w:val="00405277"/>
    <w:rsid w:val="00405FA6"/>
    <w:rsid w:val="004066D7"/>
    <w:rsid w:val="0040778E"/>
    <w:rsid w:val="00407B5C"/>
    <w:rsid w:val="0041144C"/>
    <w:rsid w:val="00412940"/>
    <w:rsid w:val="00413799"/>
    <w:rsid w:val="00415073"/>
    <w:rsid w:val="00415543"/>
    <w:rsid w:val="00415645"/>
    <w:rsid w:val="00415C09"/>
    <w:rsid w:val="00416323"/>
    <w:rsid w:val="00416AF8"/>
    <w:rsid w:val="004172B3"/>
    <w:rsid w:val="004178C1"/>
    <w:rsid w:val="00417C8D"/>
    <w:rsid w:val="0042085B"/>
    <w:rsid w:val="0042158C"/>
    <w:rsid w:val="00422BA1"/>
    <w:rsid w:val="00424861"/>
    <w:rsid w:val="0042512A"/>
    <w:rsid w:val="00425906"/>
    <w:rsid w:val="00426325"/>
    <w:rsid w:val="00426E7D"/>
    <w:rsid w:val="004275A4"/>
    <w:rsid w:val="0043405D"/>
    <w:rsid w:val="00436A1C"/>
    <w:rsid w:val="00440FEC"/>
    <w:rsid w:val="00443DEF"/>
    <w:rsid w:val="004440FB"/>
    <w:rsid w:val="00447373"/>
    <w:rsid w:val="0045018C"/>
    <w:rsid w:val="004503F6"/>
    <w:rsid w:val="00450F86"/>
    <w:rsid w:val="004522B2"/>
    <w:rsid w:val="00452A96"/>
    <w:rsid w:val="00452FE7"/>
    <w:rsid w:val="00453CC5"/>
    <w:rsid w:val="00455B56"/>
    <w:rsid w:val="00456A59"/>
    <w:rsid w:val="004611BB"/>
    <w:rsid w:val="00461466"/>
    <w:rsid w:val="004634B2"/>
    <w:rsid w:val="00463DAC"/>
    <w:rsid w:val="0046408B"/>
    <w:rsid w:val="0046685E"/>
    <w:rsid w:val="00466A20"/>
    <w:rsid w:val="0046782F"/>
    <w:rsid w:val="00470C4E"/>
    <w:rsid w:val="004714CC"/>
    <w:rsid w:val="00472306"/>
    <w:rsid w:val="00472615"/>
    <w:rsid w:val="00472DCC"/>
    <w:rsid w:val="00473817"/>
    <w:rsid w:val="00473C06"/>
    <w:rsid w:val="00473CDC"/>
    <w:rsid w:val="0047404D"/>
    <w:rsid w:val="0047474E"/>
    <w:rsid w:val="004755D8"/>
    <w:rsid w:val="004774C9"/>
    <w:rsid w:val="00477875"/>
    <w:rsid w:val="00480515"/>
    <w:rsid w:val="00480653"/>
    <w:rsid w:val="00480EEF"/>
    <w:rsid w:val="00480F68"/>
    <w:rsid w:val="00481A60"/>
    <w:rsid w:val="004822E0"/>
    <w:rsid w:val="004830BE"/>
    <w:rsid w:val="00485283"/>
    <w:rsid w:val="004876FD"/>
    <w:rsid w:val="00487909"/>
    <w:rsid w:val="00490B1C"/>
    <w:rsid w:val="004931B5"/>
    <w:rsid w:val="004A0CF6"/>
    <w:rsid w:val="004A232E"/>
    <w:rsid w:val="004A2541"/>
    <w:rsid w:val="004A2B33"/>
    <w:rsid w:val="004A396D"/>
    <w:rsid w:val="004A56E0"/>
    <w:rsid w:val="004A6D79"/>
    <w:rsid w:val="004B0251"/>
    <w:rsid w:val="004B1E7D"/>
    <w:rsid w:val="004B20B0"/>
    <w:rsid w:val="004B2F20"/>
    <w:rsid w:val="004B36C4"/>
    <w:rsid w:val="004B6463"/>
    <w:rsid w:val="004B67DB"/>
    <w:rsid w:val="004C06E2"/>
    <w:rsid w:val="004C1537"/>
    <w:rsid w:val="004C2BE5"/>
    <w:rsid w:val="004C3056"/>
    <w:rsid w:val="004C3A9C"/>
    <w:rsid w:val="004C517E"/>
    <w:rsid w:val="004C5448"/>
    <w:rsid w:val="004C5834"/>
    <w:rsid w:val="004C584B"/>
    <w:rsid w:val="004C6D47"/>
    <w:rsid w:val="004C767B"/>
    <w:rsid w:val="004D06AA"/>
    <w:rsid w:val="004D0AC4"/>
    <w:rsid w:val="004D0DE1"/>
    <w:rsid w:val="004D3610"/>
    <w:rsid w:val="004D3CE2"/>
    <w:rsid w:val="004D65F7"/>
    <w:rsid w:val="004E05F7"/>
    <w:rsid w:val="004E075B"/>
    <w:rsid w:val="004E6119"/>
    <w:rsid w:val="004E684A"/>
    <w:rsid w:val="004E7A0D"/>
    <w:rsid w:val="004F1035"/>
    <w:rsid w:val="004F290B"/>
    <w:rsid w:val="004F2985"/>
    <w:rsid w:val="004F34E3"/>
    <w:rsid w:val="004F39E4"/>
    <w:rsid w:val="004F67F3"/>
    <w:rsid w:val="004F7199"/>
    <w:rsid w:val="005012B8"/>
    <w:rsid w:val="005018D5"/>
    <w:rsid w:val="00501F4C"/>
    <w:rsid w:val="00502052"/>
    <w:rsid w:val="005047DA"/>
    <w:rsid w:val="00506814"/>
    <w:rsid w:val="0050729E"/>
    <w:rsid w:val="005076F2"/>
    <w:rsid w:val="0050777B"/>
    <w:rsid w:val="005077E1"/>
    <w:rsid w:val="00511656"/>
    <w:rsid w:val="00513502"/>
    <w:rsid w:val="005141F1"/>
    <w:rsid w:val="00515245"/>
    <w:rsid w:val="00515A22"/>
    <w:rsid w:val="00516961"/>
    <w:rsid w:val="00517009"/>
    <w:rsid w:val="00517A7F"/>
    <w:rsid w:val="005202D8"/>
    <w:rsid w:val="00521020"/>
    <w:rsid w:val="0052168A"/>
    <w:rsid w:val="00521A4F"/>
    <w:rsid w:val="00522542"/>
    <w:rsid w:val="00524ED6"/>
    <w:rsid w:val="00527536"/>
    <w:rsid w:val="00527DA4"/>
    <w:rsid w:val="00530ECE"/>
    <w:rsid w:val="005318FE"/>
    <w:rsid w:val="005358FC"/>
    <w:rsid w:val="00536388"/>
    <w:rsid w:val="0053762D"/>
    <w:rsid w:val="00537D7B"/>
    <w:rsid w:val="0054141D"/>
    <w:rsid w:val="00543063"/>
    <w:rsid w:val="00543E74"/>
    <w:rsid w:val="00544047"/>
    <w:rsid w:val="005462ED"/>
    <w:rsid w:val="005508BD"/>
    <w:rsid w:val="005523C9"/>
    <w:rsid w:val="005529C1"/>
    <w:rsid w:val="005535E2"/>
    <w:rsid w:val="0055647F"/>
    <w:rsid w:val="00560CAF"/>
    <w:rsid w:val="00561B3E"/>
    <w:rsid w:val="005626B6"/>
    <w:rsid w:val="00564445"/>
    <w:rsid w:val="00564B51"/>
    <w:rsid w:val="005663D9"/>
    <w:rsid w:val="00567B3A"/>
    <w:rsid w:val="005716FF"/>
    <w:rsid w:val="005717FE"/>
    <w:rsid w:val="00575F1B"/>
    <w:rsid w:val="00576053"/>
    <w:rsid w:val="00576133"/>
    <w:rsid w:val="00576FC6"/>
    <w:rsid w:val="005804E9"/>
    <w:rsid w:val="00581120"/>
    <w:rsid w:val="005811AF"/>
    <w:rsid w:val="00583264"/>
    <w:rsid w:val="00583701"/>
    <w:rsid w:val="005857E8"/>
    <w:rsid w:val="005859BD"/>
    <w:rsid w:val="00586123"/>
    <w:rsid w:val="005869E5"/>
    <w:rsid w:val="00587ADA"/>
    <w:rsid w:val="00587D70"/>
    <w:rsid w:val="00592853"/>
    <w:rsid w:val="00592A1B"/>
    <w:rsid w:val="00594064"/>
    <w:rsid w:val="00595DBB"/>
    <w:rsid w:val="0059786E"/>
    <w:rsid w:val="005A0692"/>
    <w:rsid w:val="005A2578"/>
    <w:rsid w:val="005B03EF"/>
    <w:rsid w:val="005B1134"/>
    <w:rsid w:val="005B1523"/>
    <w:rsid w:val="005B2F2D"/>
    <w:rsid w:val="005B4C31"/>
    <w:rsid w:val="005B6524"/>
    <w:rsid w:val="005B7739"/>
    <w:rsid w:val="005C0554"/>
    <w:rsid w:val="005C070E"/>
    <w:rsid w:val="005C0F03"/>
    <w:rsid w:val="005C0F20"/>
    <w:rsid w:val="005C2C41"/>
    <w:rsid w:val="005C3A31"/>
    <w:rsid w:val="005C443B"/>
    <w:rsid w:val="005C4C6B"/>
    <w:rsid w:val="005C5E5D"/>
    <w:rsid w:val="005C7E60"/>
    <w:rsid w:val="005D00AF"/>
    <w:rsid w:val="005D4BBA"/>
    <w:rsid w:val="005D5270"/>
    <w:rsid w:val="005D534E"/>
    <w:rsid w:val="005D5DF2"/>
    <w:rsid w:val="005D637B"/>
    <w:rsid w:val="005D66A6"/>
    <w:rsid w:val="005D6AAC"/>
    <w:rsid w:val="005D7D4D"/>
    <w:rsid w:val="005E0C33"/>
    <w:rsid w:val="005E109F"/>
    <w:rsid w:val="005E2A4B"/>
    <w:rsid w:val="005E2C02"/>
    <w:rsid w:val="005E5F75"/>
    <w:rsid w:val="005E62C5"/>
    <w:rsid w:val="005E6755"/>
    <w:rsid w:val="005F034B"/>
    <w:rsid w:val="005F051D"/>
    <w:rsid w:val="005F169D"/>
    <w:rsid w:val="005F1B8F"/>
    <w:rsid w:val="005F25ED"/>
    <w:rsid w:val="005F2700"/>
    <w:rsid w:val="005F53EF"/>
    <w:rsid w:val="005F6350"/>
    <w:rsid w:val="005F6BF3"/>
    <w:rsid w:val="006008E8"/>
    <w:rsid w:val="006038B8"/>
    <w:rsid w:val="00604D66"/>
    <w:rsid w:val="00605099"/>
    <w:rsid w:val="0060568F"/>
    <w:rsid w:val="006066E2"/>
    <w:rsid w:val="0061001A"/>
    <w:rsid w:val="00611180"/>
    <w:rsid w:val="00612CCF"/>
    <w:rsid w:val="00613C03"/>
    <w:rsid w:val="006145CD"/>
    <w:rsid w:val="006169DE"/>
    <w:rsid w:val="00616E75"/>
    <w:rsid w:val="006201E4"/>
    <w:rsid w:val="00620A3F"/>
    <w:rsid w:val="00620E12"/>
    <w:rsid w:val="006211A9"/>
    <w:rsid w:val="00622A5B"/>
    <w:rsid w:val="00624147"/>
    <w:rsid w:val="006252AB"/>
    <w:rsid w:val="00627785"/>
    <w:rsid w:val="00627EB9"/>
    <w:rsid w:val="00630492"/>
    <w:rsid w:val="00630505"/>
    <w:rsid w:val="00632403"/>
    <w:rsid w:val="00632B0B"/>
    <w:rsid w:val="00632E45"/>
    <w:rsid w:val="006333DF"/>
    <w:rsid w:val="0063471F"/>
    <w:rsid w:val="00635F34"/>
    <w:rsid w:val="0064157F"/>
    <w:rsid w:val="00641786"/>
    <w:rsid w:val="00641D5D"/>
    <w:rsid w:val="0064231B"/>
    <w:rsid w:val="0064351A"/>
    <w:rsid w:val="0064464B"/>
    <w:rsid w:val="00650B9B"/>
    <w:rsid w:val="006528CC"/>
    <w:rsid w:val="006534AE"/>
    <w:rsid w:val="00653ECE"/>
    <w:rsid w:val="00654E02"/>
    <w:rsid w:val="00655EA9"/>
    <w:rsid w:val="00657476"/>
    <w:rsid w:val="00657823"/>
    <w:rsid w:val="00657A1E"/>
    <w:rsid w:val="00660545"/>
    <w:rsid w:val="00660960"/>
    <w:rsid w:val="00661561"/>
    <w:rsid w:val="006639FF"/>
    <w:rsid w:val="00665D92"/>
    <w:rsid w:val="00666E44"/>
    <w:rsid w:val="006678D9"/>
    <w:rsid w:val="006702ED"/>
    <w:rsid w:val="00674F5F"/>
    <w:rsid w:val="00676942"/>
    <w:rsid w:val="00681315"/>
    <w:rsid w:val="00683748"/>
    <w:rsid w:val="006839C1"/>
    <w:rsid w:val="00683C63"/>
    <w:rsid w:val="00683F34"/>
    <w:rsid w:val="006879FA"/>
    <w:rsid w:val="00692627"/>
    <w:rsid w:val="006931EC"/>
    <w:rsid w:val="00693706"/>
    <w:rsid w:val="00693B2A"/>
    <w:rsid w:val="0069431B"/>
    <w:rsid w:val="00694E60"/>
    <w:rsid w:val="00695071"/>
    <w:rsid w:val="00695C4A"/>
    <w:rsid w:val="00696B02"/>
    <w:rsid w:val="00696B30"/>
    <w:rsid w:val="00697941"/>
    <w:rsid w:val="006A05B3"/>
    <w:rsid w:val="006A08C6"/>
    <w:rsid w:val="006A23D7"/>
    <w:rsid w:val="006A3A3F"/>
    <w:rsid w:val="006A421A"/>
    <w:rsid w:val="006A5B0B"/>
    <w:rsid w:val="006A5BCA"/>
    <w:rsid w:val="006A5BDB"/>
    <w:rsid w:val="006A7145"/>
    <w:rsid w:val="006B04D0"/>
    <w:rsid w:val="006B0553"/>
    <w:rsid w:val="006B2629"/>
    <w:rsid w:val="006B29A6"/>
    <w:rsid w:val="006B3E91"/>
    <w:rsid w:val="006B5742"/>
    <w:rsid w:val="006B5BD8"/>
    <w:rsid w:val="006B72E1"/>
    <w:rsid w:val="006C128E"/>
    <w:rsid w:val="006C1CF5"/>
    <w:rsid w:val="006C3EB8"/>
    <w:rsid w:val="006C7CDB"/>
    <w:rsid w:val="006D18FA"/>
    <w:rsid w:val="006D2278"/>
    <w:rsid w:val="006D24BA"/>
    <w:rsid w:val="006D4F57"/>
    <w:rsid w:val="006D62B3"/>
    <w:rsid w:val="006D639A"/>
    <w:rsid w:val="006D722A"/>
    <w:rsid w:val="006D77BF"/>
    <w:rsid w:val="006D7BDB"/>
    <w:rsid w:val="006D7C75"/>
    <w:rsid w:val="006E030D"/>
    <w:rsid w:val="006E0CC3"/>
    <w:rsid w:val="006E0FDF"/>
    <w:rsid w:val="006E1CB5"/>
    <w:rsid w:val="006E2208"/>
    <w:rsid w:val="006E2B7E"/>
    <w:rsid w:val="006E3677"/>
    <w:rsid w:val="006E641E"/>
    <w:rsid w:val="006F0BA5"/>
    <w:rsid w:val="006F1457"/>
    <w:rsid w:val="006F2255"/>
    <w:rsid w:val="006F2816"/>
    <w:rsid w:val="006F3904"/>
    <w:rsid w:val="006F3D52"/>
    <w:rsid w:val="006F40EE"/>
    <w:rsid w:val="006F4238"/>
    <w:rsid w:val="006F47CB"/>
    <w:rsid w:val="006F4CA8"/>
    <w:rsid w:val="006F5008"/>
    <w:rsid w:val="006F54A8"/>
    <w:rsid w:val="007018B2"/>
    <w:rsid w:val="00701925"/>
    <w:rsid w:val="00701FE2"/>
    <w:rsid w:val="0070259D"/>
    <w:rsid w:val="007025D7"/>
    <w:rsid w:val="007028CA"/>
    <w:rsid w:val="00702FB1"/>
    <w:rsid w:val="007036D0"/>
    <w:rsid w:val="00704A5A"/>
    <w:rsid w:val="007051EB"/>
    <w:rsid w:val="00710FBF"/>
    <w:rsid w:val="0071132E"/>
    <w:rsid w:val="00712216"/>
    <w:rsid w:val="007128A0"/>
    <w:rsid w:val="0071573F"/>
    <w:rsid w:val="00715996"/>
    <w:rsid w:val="00715C25"/>
    <w:rsid w:val="00716228"/>
    <w:rsid w:val="00716BC9"/>
    <w:rsid w:val="0071730D"/>
    <w:rsid w:val="00721494"/>
    <w:rsid w:val="00721513"/>
    <w:rsid w:val="00722607"/>
    <w:rsid w:val="00722C2B"/>
    <w:rsid w:val="0072477B"/>
    <w:rsid w:val="007263B3"/>
    <w:rsid w:val="007320BA"/>
    <w:rsid w:val="00733075"/>
    <w:rsid w:val="00733FDF"/>
    <w:rsid w:val="007344F8"/>
    <w:rsid w:val="00736F97"/>
    <w:rsid w:val="007401E2"/>
    <w:rsid w:val="0074178B"/>
    <w:rsid w:val="00741A18"/>
    <w:rsid w:val="00741D57"/>
    <w:rsid w:val="00742233"/>
    <w:rsid w:val="00742880"/>
    <w:rsid w:val="00742F04"/>
    <w:rsid w:val="00743F28"/>
    <w:rsid w:val="0074431A"/>
    <w:rsid w:val="007446B0"/>
    <w:rsid w:val="007450D2"/>
    <w:rsid w:val="00747C1D"/>
    <w:rsid w:val="007510AD"/>
    <w:rsid w:val="00754284"/>
    <w:rsid w:val="00755CD9"/>
    <w:rsid w:val="00757D8A"/>
    <w:rsid w:val="00760A30"/>
    <w:rsid w:val="0076210E"/>
    <w:rsid w:val="00762300"/>
    <w:rsid w:val="007631FD"/>
    <w:rsid w:val="0076384A"/>
    <w:rsid w:val="00764445"/>
    <w:rsid w:val="007658AC"/>
    <w:rsid w:val="00765953"/>
    <w:rsid w:val="00770FA3"/>
    <w:rsid w:val="00771487"/>
    <w:rsid w:val="00771D8D"/>
    <w:rsid w:val="00773786"/>
    <w:rsid w:val="00773E54"/>
    <w:rsid w:val="00774910"/>
    <w:rsid w:val="00775C91"/>
    <w:rsid w:val="00776112"/>
    <w:rsid w:val="00777506"/>
    <w:rsid w:val="00777E7E"/>
    <w:rsid w:val="00780698"/>
    <w:rsid w:val="00781418"/>
    <w:rsid w:val="00782EAB"/>
    <w:rsid w:val="0078398F"/>
    <w:rsid w:val="00785300"/>
    <w:rsid w:val="007867B5"/>
    <w:rsid w:val="00790023"/>
    <w:rsid w:val="00790EBE"/>
    <w:rsid w:val="00792BB8"/>
    <w:rsid w:val="00793907"/>
    <w:rsid w:val="007939F0"/>
    <w:rsid w:val="00797390"/>
    <w:rsid w:val="007A0853"/>
    <w:rsid w:val="007A1C47"/>
    <w:rsid w:val="007A4616"/>
    <w:rsid w:val="007A5719"/>
    <w:rsid w:val="007A67EF"/>
    <w:rsid w:val="007B0217"/>
    <w:rsid w:val="007B2B47"/>
    <w:rsid w:val="007B38D2"/>
    <w:rsid w:val="007B4110"/>
    <w:rsid w:val="007B4398"/>
    <w:rsid w:val="007B58DE"/>
    <w:rsid w:val="007B651C"/>
    <w:rsid w:val="007B66E5"/>
    <w:rsid w:val="007B71DE"/>
    <w:rsid w:val="007C383D"/>
    <w:rsid w:val="007C3B1E"/>
    <w:rsid w:val="007C4073"/>
    <w:rsid w:val="007C4687"/>
    <w:rsid w:val="007C6C0B"/>
    <w:rsid w:val="007C7449"/>
    <w:rsid w:val="007D0BD4"/>
    <w:rsid w:val="007D1317"/>
    <w:rsid w:val="007D2D0A"/>
    <w:rsid w:val="007D3933"/>
    <w:rsid w:val="007D7460"/>
    <w:rsid w:val="007D7626"/>
    <w:rsid w:val="007E03E4"/>
    <w:rsid w:val="007E1E8B"/>
    <w:rsid w:val="007E2C4B"/>
    <w:rsid w:val="007E5C87"/>
    <w:rsid w:val="007E753F"/>
    <w:rsid w:val="007F07A8"/>
    <w:rsid w:val="007F14FA"/>
    <w:rsid w:val="007F26AC"/>
    <w:rsid w:val="007F4DC9"/>
    <w:rsid w:val="007F50B4"/>
    <w:rsid w:val="007F6B8E"/>
    <w:rsid w:val="0080384C"/>
    <w:rsid w:val="00803C20"/>
    <w:rsid w:val="00803D34"/>
    <w:rsid w:val="00804AB4"/>
    <w:rsid w:val="0081158B"/>
    <w:rsid w:val="008126A5"/>
    <w:rsid w:val="00813901"/>
    <w:rsid w:val="00814D0A"/>
    <w:rsid w:val="0081675E"/>
    <w:rsid w:val="0082165A"/>
    <w:rsid w:val="00821D6C"/>
    <w:rsid w:val="0082260F"/>
    <w:rsid w:val="00823993"/>
    <w:rsid w:val="00824101"/>
    <w:rsid w:val="00824E20"/>
    <w:rsid w:val="00825D2B"/>
    <w:rsid w:val="00825E13"/>
    <w:rsid w:val="00825FD5"/>
    <w:rsid w:val="00827512"/>
    <w:rsid w:val="00827C1F"/>
    <w:rsid w:val="008325E2"/>
    <w:rsid w:val="008375D6"/>
    <w:rsid w:val="0084294A"/>
    <w:rsid w:val="00842B92"/>
    <w:rsid w:val="00843779"/>
    <w:rsid w:val="00843CBC"/>
    <w:rsid w:val="00843F7A"/>
    <w:rsid w:val="00844F99"/>
    <w:rsid w:val="00845849"/>
    <w:rsid w:val="00845867"/>
    <w:rsid w:val="00847FB7"/>
    <w:rsid w:val="0085168D"/>
    <w:rsid w:val="008529F2"/>
    <w:rsid w:val="00853AC2"/>
    <w:rsid w:val="00856003"/>
    <w:rsid w:val="00857C61"/>
    <w:rsid w:val="008601EF"/>
    <w:rsid w:val="00861D9E"/>
    <w:rsid w:val="008624E8"/>
    <w:rsid w:val="00863236"/>
    <w:rsid w:val="00864BE2"/>
    <w:rsid w:val="00865381"/>
    <w:rsid w:val="00872C80"/>
    <w:rsid w:val="008735EB"/>
    <w:rsid w:val="00874DF0"/>
    <w:rsid w:val="00876BAC"/>
    <w:rsid w:val="0088049A"/>
    <w:rsid w:val="00880D76"/>
    <w:rsid w:val="00881472"/>
    <w:rsid w:val="00881F63"/>
    <w:rsid w:val="00883760"/>
    <w:rsid w:val="008840CF"/>
    <w:rsid w:val="008858DA"/>
    <w:rsid w:val="00885E19"/>
    <w:rsid w:val="00885FA0"/>
    <w:rsid w:val="008871EC"/>
    <w:rsid w:val="00890D46"/>
    <w:rsid w:val="00891BA6"/>
    <w:rsid w:val="008921CE"/>
    <w:rsid w:val="008924AB"/>
    <w:rsid w:val="00894E36"/>
    <w:rsid w:val="00894FCF"/>
    <w:rsid w:val="00895384"/>
    <w:rsid w:val="008960D7"/>
    <w:rsid w:val="00896E37"/>
    <w:rsid w:val="00897E47"/>
    <w:rsid w:val="008A02A7"/>
    <w:rsid w:val="008A132A"/>
    <w:rsid w:val="008A16F1"/>
    <w:rsid w:val="008A1E65"/>
    <w:rsid w:val="008A275F"/>
    <w:rsid w:val="008A294B"/>
    <w:rsid w:val="008A4A01"/>
    <w:rsid w:val="008A4B59"/>
    <w:rsid w:val="008A4B7B"/>
    <w:rsid w:val="008A4BA4"/>
    <w:rsid w:val="008A52C8"/>
    <w:rsid w:val="008A79C1"/>
    <w:rsid w:val="008B0050"/>
    <w:rsid w:val="008B107F"/>
    <w:rsid w:val="008B156F"/>
    <w:rsid w:val="008B1B6B"/>
    <w:rsid w:val="008C113C"/>
    <w:rsid w:val="008C19EB"/>
    <w:rsid w:val="008C3A0D"/>
    <w:rsid w:val="008C5836"/>
    <w:rsid w:val="008C689C"/>
    <w:rsid w:val="008C7F89"/>
    <w:rsid w:val="008D13CD"/>
    <w:rsid w:val="008D1675"/>
    <w:rsid w:val="008D1BEB"/>
    <w:rsid w:val="008D3F2E"/>
    <w:rsid w:val="008D43D1"/>
    <w:rsid w:val="008D46E9"/>
    <w:rsid w:val="008D6093"/>
    <w:rsid w:val="008D6159"/>
    <w:rsid w:val="008E07C1"/>
    <w:rsid w:val="008E0FA9"/>
    <w:rsid w:val="008E1A96"/>
    <w:rsid w:val="008E2C98"/>
    <w:rsid w:val="008E2FEF"/>
    <w:rsid w:val="008E4E74"/>
    <w:rsid w:val="008E6E26"/>
    <w:rsid w:val="008F1F68"/>
    <w:rsid w:val="008F2DBF"/>
    <w:rsid w:val="008F396A"/>
    <w:rsid w:val="008F427D"/>
    <w:rsid w:val="008F621F"/>
    <w:rsid w:val="008F6D23"/>
    <w:rsid w:val="008F72F1"/>
    <w:rsid w:val="008F76EA"/>
    <w:rsid w:val="008F7D14"/>
    <w:rsid w:val="00900926"/>
    <w:rsid w:val="00900F21"/>
    <w:rsid w:val="00901B03"/>
    <w:rsid w:val="009027A0"/>
    <w:rsid w:val="0090280D"/>
    <w:rsid w:val="00903E5A"/>
    <w:rsid w:val="00904E56"/>
    <w:rsid w:val="00906556"/>
    <w:rsid w:val="009131E9"/>
    <w:rsid w:val="00914388"/>
    <w:rsid w:val="009143DF"/>
    <w:rsid w:val="00917ED6"/>
    <w:rsid w:val="0092087E"/>
    <w:rsid w:val="009214AA"/>
    <w:rsid w:val="009216A2"/>
    <w:rsid w:val="00922550"/>
    <w:rsid w:val="00923BBA"/>
    <w:rsid w:val="00923D4B"/>
    <w:rsid w:val="0092499C"/>
    <w:rsid w:val="00925FB6"/>
    <w:rsid w:val="00926CF3"/>
    <w:rsid w:val="0092712F"/>
    <w:rsid w:val="0092718D"/>
    <w:rsid w:val="00927478"/>
    <w:rsid w:val="00930076"/>
    <w:rsid w:val="00931B18"/>
    <w:rsid w:val="00932E3D"/>
    <w:rsid w:val="00934E3D"/>
    <w:rsid w:val="00935608"/>
    <w:rsid w:val="00936F72"/>
    <w:rsid w:val="009411C0"/>
    <w:rsid w:val="00941C88"/>
    <w:rsid w:val="0094318D"/>
    <w:rsid w:val="00943BF2"/>
    <w:rsid w:val="009442E1"/>
    <w:rsid w:val="00946016"/>
    <w:rsid w:val="00946141"/>
    <w:rsid w:val="00946FAE"/>
    <w:rsid w:val="00947236"/>
    <w:rsid w:val="00951516"/>
    <w:rsid w:val="0095286F"/>
    <w:rsid w:val="00953B2A"/>
    <w:rsid w:val="00953FC9"/>
    <w:rsid w:val="00954699"/>
    <w:rsid w:val="00955BB5"/>
    <w:rsid w:val="00955F14"/>
    <w:rsid w:val="00956163"/>
    <w:rsid w:val="009569F3"/>
    <w:rsid w:val="00957730"/>
    <w:rsid w:val="00961EF6"/>
    <w:rsid w:val="00965275"/>
    <w:rsid w:val="0096641D"/>
    <w:rsid w:val="00967D87"/>
    <w:rsid w:val="009703CA"/>
    <w:rsid w:val="00972C75"/>
    <w:rsid w:val="00972E26"/>
    <w:rsid w:val="00973543"/>
    <w:rsid w:val="00975741"/>
    <w:rsid w:val="00975AD5"/>
    <w:rsid w:val="00975DB4"/>
    <w:rsid w:val="00977335"/>
    <w:rsid w:val="00981234"/>
    <w:rsid w:val="00981AB1"/>
    <w:rsid w:val="009827CB"/>
    <w:rsid w:val="00983EE8"/>
    <w:rsid w:val="00990529"/>
    <w:rsid w:val="0099114F"/>
    <w:rsid w:val="009913AB"/>
    <w:rsid w:val="00991603"/>
    <w:rsid w:val="0099166F"/>
    <w:rsid w:val="00995260"/>
    <w:rsid w:val="009955E6"/>
    <w:rsid w:val="009969A6"/>
    <w:rsid w:val="009A03D7"/>
    <w:rsid w:val="009A24DA"/>
    <w:rsid w:val="009A483F"/>
    <w:rsid w:val="009A5EAC"/>
    <w:rsid w:val="009A6A6B"/>
    <w:rsid w:val="009A6E7A"/>
    <w:rsid w:val="009A716F"/>
    <w:rsid w:val="009A7237"/>
    <w:rsid w:val="009B0350"/>
    <w:rsid w:val="009B0B3E"/>
    <w:rsid w:val="009B1374"/>
    <w:rsid w:val="009B1602"/>
    <w:rsid w:val="009B1A65"/>
    <w:rsid w:val="009B1BD2"/>
    <w:rsid w:val="009B226D"/>
    <w:rsid w:val="009B2280"/>
    <w:rsid w:val="009B264C"/>
    <w:rsid w:val="009B46F1"/>
    <w:rsid w:val="009B616F"/>
    <w:rsid w:val="009B7B3D"/>
    <w:rsid w:val="009B7CE3"/>
    <w:rsid w:val="009C3173"/>
    <w:rsid w:val="009C5A0D"/>
    <w:rsid w:val="009C6E9D"/>
    <w:rsid w:val="009C7544"/>
    <w:rsid w:val="009D0693"/>
    <w:rsid w:val="009D0776"/>
    <w:rsid w:val="009D1353"/>
    <w:rsid w:val="009D1D3A"/>
    <w:rsid w:val="009D55C5"/>
    <w:rsid w:val="009D5915"/>
    <w:rsid w:val="009D7ED4"/>
    <w:rsid w:val="009E0E54"/>
    <w:rsid w:val="009E108B"/>
    <w:rsid w:val="009E1B48"/>
    <w:rsid w:val="009E1E05"/>
    <w:rsid w:val="009E23EF"/>
    <w:rsid w:val="009E2635"/>
    <w:rsid w:val="009E637E"/>
    <w:rsid w:val="009E6B1E"/>
    <w:rsid w:val="009F0372"/>
    <w:rsid w:val="009F0520"/>
    <w:rsid w:val="009F0573"/>
    <w:rsid w:val="009F0C23"/>
    <w:rsid w:val="009F15E7"/>
    <w:rsid w:val="009F2A47"/>
    <w:rsid w:val="009F32D2"/>
    <w:rsid w:val="009F4CA3"/>
    <w:rsid w:val="009F5E64"/>
    <w:rsid w:val="009F657E"/>
    <w:rsid w:val="009F6933"/>
    <w:rsid w:val="009F6B53"/>
    <w:rsid w:val="009F6CB6"/>
    <w:rsid w:val="00A0089B"/>
    <w:rsid w:val="00A00EC5"/>
    <w:rsid w:val="00A01DB8"/>
    <w:rsid w:val="00A03EDA"/>
    <w:rsid w:val="00A05F65"/>
    <w:rsid w:val="00A07B2A"/>
    <w:rsid w:val="00A1035E"/>
    <w:rsid w:val="00A1276D"/>
    <w:rsid w:val="00A127CB"/>
    <w:rsid w:val="00A13670"/>
    <w:rsid w:val="00A13955"/>
    <w:rsid w:val="00A14F80"/>
    <w:rsid w:val="00A22CEE"/>
    <w:rsid w:val="00A2326E"/>
    <w:rsid w:val="00A235F7"/>
    <w:rsid w:val="00A26B3D"/>
    <w:rsid w:val="00A26DB1"/>
    <w:rsid w:val="00A27484"/>
    <w:rsid w:val="00A2769C"/>
    <w:rsid w:val="00A2769F"/>
    <w:rsid w:val="00A27A5A"/>
    <w:rsid w:val="00A304FA"/>
    <w:rsid w:val="00A31DB3"/>
    <w:rsid w:val="00A32D74"/>
    <w:rsid w:val="00A331B8"/>
    <w:rsid w:val="00A33573"/>
    <w:rsid w:val="00A33D76"/>
    <w:rsid w:val="00A373C9"/>
    <w:rsid w:val="00A37BFE"/>
    <w:rsid w:val="00A403A9"/>
    <w:rsid w:val="00A4305D"/>
    <w:rsid w:val="00A43DA8"/>
    <w:rsid w:val="00A44459"/>
    <w:rsid w:val="00A4684D"/>
    <w:rsid w:val="00A47E21"/>
    <w:rsid w:val="00A52555"/>
    <w:rsid w:val="00A531D5"/>
    <w:rsid w:val="00A55161"/>
    <w:rsid w:val="00A57631"/>
    <w:rsid w:val="00A57D6C"/>
    <w:rsid w:val="00A61784"/>
    <w:rsid w:val="00A61F6F"/>
    <w:rsid w:val="00A621DC"/>
    <w:rsid w:val="00A62C1B"/>
    <w:rsid w:val="00A65E1F"/>
    <w:rsid w:val="00A71F57"/>
    <w:rsid w:val="00A73A62"/>
    <w:rsid w:val="00A75288"/>
    <w:rsid w:val="00A770FB"/>
    <w:rsid w:val="00A77455"/>
    <w:rsid w:val="00A778DF"/>
    <w:rsid w:val="00A80ACB"/>
    <w:rsid w:val="00A82084"/>
    <w:rsid w:val="00A82AEA"/>
    <w:rsid w:val="00A838EA"/>
    <w:rsid w:val="00A8414C"/>
    <w:rsid w:val="00A846ED"/>
    <w:rsid w:val="00A84D1F"/>
    <w:rsid w:val="00A85E96"/>
    <w:rsid w:val="00A87241"/>
    <w:rsid w:val="00A913F2"/>
    <w:rsid w:val="00A92FC8"/>
    <w:rsid w:val="00A93463"/>
    <w:rsid w:val="00A93C46"/>
    <w:rsid w:val="00A94F61"/>
    <w:rsid w:val="00A952BB"/>
    <w:rsid w:val="00A96660"/>
    <w:rsid w:val="00AA10E2"/>
    <w:rsid w:val="00AA14DB"/>
    <w:rsid w:val="00AA1604"/>
    <w:rsid w:val="00AA2A8E"/>
    <w:rsid w:val="00AA2CA4"/>
    <w:rsid w:val="00AA5538"/>
    <w:rsid w:val="00AB04F4"/>
    <w:rsid w:val="00AB0B3F"/>
    <w:rsid w:val="00AB0E82"/>
    <w:rsid w:val="00AB1542"/>
    <w:rsid w:val="00AB1BAB"/>
    <w:rsid w:val="00AB2045"/>
    <w:rsid w:val="00AB352F"/>
    <w:rsid w:val="00AB580A"/>
    <w:rsid w:val="00AB5DDB"/>
    <w:rsid w:val="00AC229E"/>
    <w:rsid w:val="00AC39DE"/>
    <w:rsid w:val="00AC46D8"/>
    <w:rsid w:val="00AC4893"/>
    <w:rsid w:val="00AC57D1"/>
    <w:rsid w:val="00AC794E"/>
    <w:rsid w:val="00AD0150"/>
    <w:rsid w:val="00AD0331"/>
    <w:rsid w:val="00AD0FCB"/>
    <w:rsid w:val="00AD2C7F"/>
    <w:rsid w:val="00AD3E22"/>
    <w:rsid w:val="00AD416F"/>
    <w:rsid w:val="00AD4610"/>
    <w:rsid w:val="00AD48B0"/>
    <w:rsid w:val="00AD4D5E"/>
    <w:rsid w:val="00AD5A68"/>
    <w:rsid w:val="00AD69CE"/>
    <w:rsid w:val="00AE1470"/>
    <w:rsid w:val="00AE213E"/>
    <w:rsid w:val="00AE61CA"/>
    <w:rsid w:val="00AE627D"/>
    <w:rsid w:val="00AE76B9"/>
    <w:rsid w:val="00AF088D"/>
    <w:rsid w:val="00AF0F2A"/>
    <w:rsid w:val="00AF2680"/>
    <w:rsid w:val="00AF3312"/>
    <w:rsid w:val="00AF485C"/>
    <w:rsid w:val="00AF56E0"/>
    <w:rsid w:val="00AF7957"/>
    <w:rsid w:val="00B016B1"/>
    <w:rsid w:val="00B0186A"/>
    <w:rsid w:val="00B056A0"/>
    <w:rsid w:val="00B057C7"/>
    <w:rsid w:val="00B078F7"/>
    <w:rsid w:val="00B12D37"/>
    <w:rsid w:val="00B149B6"/>
    <w:rsid w:val="00B15CAB"/>
    <w:rsid w:val="00B1758B"/>
    <w:rsid w:val="00B175AA"/>
    <w:rsid w:val="00B17AE8"/>
    <w:rsid w:val="00B17EA3"/>
    <w:rsid w:val="00B219C8"/>
    <w:rsid w:val="00B22901"/>
    <w:rsid w:val="00B23D57"/>
    <w:rsid w:val="00B241F6"/>
    <w:rsid w:val="00B2427E"/>
    <w:rsid w:val="00B24493"/>
    <w:rsid w:val="00B251B5"/>
    <w:rsid w:val="00B26D8D"/>
    <w:rsid w:val="00B27276"/>
    <w:rsid w:val="00B308CC"/>
    <w:rsid w:val="00B338F3"/>
    <w:rsid w:val="00B33D13"/>
    <w:rsid w:val="00B34776"/>
    <w:rsid w:val="00B355CA"/>
    <w:rsid w:val="00B375E4"/>
    <w:rsid w:val="00B40AD8"/>
    <w:rsid w:val="00B41A41"/>
    <w:rsid w:val="00B41BC7"/>
    <w:rsid w:val="00B43BC8"/>
    <w:rsid w:val="00B45019"/>
    <w:rsid w:val="00B45AF9"/>
    <w:rsid w:val="00B46EC1"/>
    <w:rsid w:val="00B46F35"/>
    <w:rsid w:val="00B47C1F"/>
    <w:rsid w:val="00B51A8C"/>
    <w:rsid w:val="00B51AD3"/>
    <w:rsid w:val="00B5328F"/>
    <w:rsid w:val="00B544EC"/>
    <w:rsid w:val="00B550B2"/>
    <w:rsid w:val="00B5613D"/>
    <w:rsid w:val="00B57F83"/>
    <w:rsid w:val="00B60603"/>
    <w:rsid w:val="00B621B6"/>
    <w:rsid w:val="00B63B53"/>
    <w:rsid w:val="00B64421"/>
    <w:rsid w:val="00B65318"/>
    <w:rsid w:val="00B65DCE"/>
    <w:rsid w:val="00B66201"/>
    <w:rsid w:val="00B66CCB"/>
    <w:rsid w:val="00B70DBB"/>
    <w:rsid w:val="00B712F4"/>
    <w:rsid w:val="00B743C5"/>
    <w:rsid w:val="00B75103"/>
    <w:rsid w:val="00B7519C"/>
    <w:rsid w:val="00B75A60"/>
    <w:rsid w:val="00B7668A"/>
    <w:rsid w:val="00B77FBB"/>
    <w:rsid w:val="00B80ED6"/>
    <w:rsid w:val="00B822C4"/>
    <w:rsid w:val="00B824EA"/>
    <w:rsid w:val="00B831D6"/>
    <w:rsid w:val="00B8367B"/>
    <w:rsid w:val="00B8594C"/>
    <w:rsid w:val="00B867FC"/>
    <w:rsid w:val="00B86DCD"/>
    <w:rsid w:val="00B87DB7"/>
    <w:rsid w:val="00B9113F"/>
    <w:rsid w:val="00B91DCB"/>
    <w:rsid w:val="00B940C8"/>
    <w:rsid w:val="00B9415D"/>
    <w:rsid w:val="00B96DD2"/>
    <w:rsid w:val="00B97A37"/>
    <w:rsid w:val="00BA3714"/>
    <w:rsid w:val="00BA469B"/>
    <w:rsid w:val="00BA4EA4"/>
    <w:rsid w:val="00BA57B2"/>
    <w:rsid w:val="00BB0942"/>
    <w:rsid w:val="00BB20F0"/>
    <w:rsid w:val="00BB62F3"/>
    <w:rsid w:val="00BB638A"/>
    <w:rsid w:val="00BB75CF"/>
    <w:rsid w:val="00BB7D41"/>
    <w:rsid w:val="00BC14EC"/>
    <w:rsid w:val="00BC274B"/>
    <w:rsid w:val="00BC423C"/>
    <w:rsid w:val="00BC426C"/>
    <w:rsid w:val="00BC4C0C"/>
    <w:rsid w:val="00BC6112"/>
    <w:rsid w:val="00BC623D"/>
    <w:rsid w:val="00BC740C"/>
    <w:rsid w:val="00BD1065"/>
    <w:rsid w:val="00BD160A"/>
    <w:rsid w:val="00BD3440"/>
    <w:rsid w:val="00BD4116"/>
    <w:rsid w:val="00BD43E8"/>
    <w:rsid w:val="00BD4420"/>
    <w:rsid w:val="00BD51AA"/>
    <w:rsid w:val="00BD64B6"/>
    <w:rsid w:val="00BD661F"/>
    <w:rsid w:val="00BD7048"/>
    <w:rsid w:val="00BD756F"/>
    <w:rsid w:val="00BD77F3"/>
    <w:rsid w:val="00BD7F47"/>
    <w:rsid w:val="00BE07CD"/>
    <w:rsid w:val="00BE2268"/>
    <w:rsid w:val="00BE3E85"/>
    <w:rsid w:val="00BE413E"/>
    <w:rsid w:val="00BE4448"/>
    <w:rsid w:val="00BF14F9"/>
    <w:rsid w:val="00BF2065"/>
    <w:rsid w:val="00BF2A8D"/>
    <w:rsid w:val="00BF2A99"/>
    <w:rsid w:val="00BF474F"/>
    <w:rsid w:val="00BF48FD"/>
    <w:rsid w:val="00BF51A0"/>
    <w:rsid w:val="00BF5790"/>
    <w:rsid w:val="00BF5B0F"/>
    <w:rsid w:val="00BF6F66"/>
    <w:rsid w:val="00C012B4"/>
    <w:rsid w:val="00C01635"/>
    <w:rsid w:val="00C0395A"/>
    <w:rsid w:val="00C03FC0"/>
    <w:rsid w:val="00C043E9"/>
    <w:rsid w:val="00C050B1"/>
    <w:rsid w:val="00C07AA4"/>
    <w:rsid w:val="00C07FC0"/>
    <w:rsid w:val="00C10960"/>
    <w:rsid w:val="00C11632"/>
    <w:rsid w:val="00C11F5D"/>
    <w:rsid w:val="00C131C3"/>
    <w:rsid w:val="00C13A95"/>
    <w:rsid w:val="00C169E2"/>
    <w:rsid w:val="00C224D4"/>
    <w:rsid w:val="00C22BDC"/>
    <w:rsid w:val="00C24080"/>
    <w:rsid w:val="00C24385"/>
    <w:rsid w:val="00C25D4A"/>
    <w:rsid w:val="00C26EB2"/>
    <w:rsid w:val="00C270F0"/>
    <w:rsid w:val="00C304AB"/>
    <w:rsid w:val="00C30B6C"/>
    <w:rsid w:val="00C30E43"/>
    <w:rsid w:val="00C320B7"/>
    <w:rsid w:val="00C324E4"/>
    <w:rsid w:val="00C32BD4"/>
    <w:rsid w:val="00C32DEA"/>
    <w:rsid w:val="00C34254"/>
    <w:rsid w:val="00C3497A"/>
    <w:rsid w:val="00C34CD2"/>
    <w:rsid w:val="00C3581B"/>
    <w:rsid w:val="00C35868"/>
    <w:rsid w:val="00C41FE4"/>
    <w:rsid w:val="00C4202F"/>
    <w:rsid w:val="00C43478"/>
    <w:rsid w:val="00C46211"/>
    <w:rsid w:val="00C47EAF"/>
    <w:rsid w:val="00C50014"/>
    <w:rsid w:val="00C50333"/>
    <w:rsid w:val="00C51FD4"/>
    <w:rsid w:val="00C53C01"/>
    <w:rsid w:val="00C55A10"/>
    <w:rsid w:val="00C55CC0"/>
    <w:rsid w:val="00C57301"/>
    <w:rsid w:val="00C61291"/>
    <w:rsid w:val="00C633D0"/>
    <w:rsid w:val="00C63D9D"/>
    <w:rsid w:val="00C643E9"/>
    <w:rsid w:val="00C64883"/>
    <w:rsid w:val="00C64ECE"/>
    <w:rsid w:val="00C66799"/>
    <w:rsid w:val="00C66BD5"/>
    <w:rsid w:val="00C6775F"/>
    <w:rsid w:val="00C67989"/>
    <w:rsid w:val="00C70F28"/>
    <w:rsid w:val="00C722B4"/>
    <w:rsid w:val="00C73755"/>
    <w:rsid w:val="00C74E0F"/>
    <w:rsid w:val="00C75EE7"/>
    <w:rsid w:val="00C80198"/>
    <w:rsid w:val="00C80F46"/>
    <w:rsid w:val="00C80F96"/>
    <w:rsid w:val="00C83D35"/>
    <w:rsid w:val="00C84BC7"/>
    <w:rsid w:val="00C86760"/>
    <w:rsid w:val="00C91C40"/>
    <w:rsid w:val="00C91D97"/>
    <w:rsid w:val="00C921C9"/>
    <w:rsid w:val="00C94342"/>
    <w:rsid w:val="00C946AA"/>
    <w:rsid w:val="00C94ED0"/>
    <w:rsid w:val="00CA0B15"/>
    <w:rsid w:val="00CA220A"/>
    <w:rsid w:val="00CA3EC6"/>
    <w:rsid w:val="00CA4259"/>
    <w:rsid w:val="00CA47C0"/>
    <w:rsid w:val="00CA54B2"/>
    <w:rsid w:val="00CA5F40"/>
    <w:rsid w:val="00CA6197"/>
    <w:rsid w:val="00CA62E5"/>
    <w:rsid w:val="00CB066B"/>
    <w:rsid w:val="00CB0B9C"/>
    <w:rsid w:val="00CB1E57"/>
    <w:rsid w:val="00CB4276"/>
    <w:rsid w:val="00CB4D14"/>
    <w:rsid w:val="00CB5FA6"/>
    <w:rsid w:val="00CB72B9"/>
    <w:rsid w:val="00CC06AC"/>
    <w:rsid w:val="00CC0CEB"/>
    <w:rsid w:val="00CC14BB"/>
    <w:rsid w:val="00CC1A2D"/>
    <w:rsid w:val="00CC24C8"/>
    <w:rsid w:val="00CC41FA"/>
    <w:rsid w:val="00CC499B"/>
    <w:rsid w:val="00CC4E30"/>
    <w:rsid w:val="00CC6644"/>
    <w:rsid w:val="00CC6D31"/>
    <w:rsid w:val="00CC717A"/>
    <w:rsid w:val="00CD1BCE"/>
    <w:rsid w:val="00CD46FA"/>
    <w:rsid w:val="00CD490E"/>
    <w:rsid w:val="00CD5246"/>
    <w:rsid w:val="00CD6361"/>
    <w:rsid w:val="00CD6A52"/>
    <w:rsid w:val="00CD6CAB"/>
    <w:rsid w:val="00CD7E4B"/>
    <w:rsid w:val="00CE110E"/>
    <w:rsid w:val="00CE311D"/>
    <w:rsid w:val="00CE402D"/>
    <w:rsid w:val="00CE4DB9"/>
    <w:rsid w:val="00CE5C00"/>
    <w:rsid w:val="00CE5FB3"/>
    <w:rsid w:val="00CF008B"/>
    <w:rsid w:val="00CF1A0E"/>
    <w:rsid w:val="00CF20B7"/>
    <w:rsid w:val="00CF2677"/>
    <w:rsid w:val="00CF394C"/>
    <w:rsid w:val="00CF48B4"/>
    <w:rsid w:val="00CF4CE8"/>
    <w:rsid w:val="00CF58DF"/>
    <w:rsid w:val="00CF5CAF"/>
    <w:rsid w:val="00CF66DB"/>
    <w:rsid w:val="00CF718C"/>
    <w:rsid w:val="00CF729E"/>
    <w:rsid w:val="00CF7BBC"/>
    <w:rsid w:val="00CF7E52"/>
    <w:rsid w:val="00D00744"/>
    <w:rsid w:val="00D015CA"/>
    <w:rsid w:val="00D03439"/>
    <w:rsid w:val="00D03B94"/>
    <w:rsid w:val="00D0412C"/>
    <w:rsid w:val="00D049C6"/>
    <w:rsid w:val="00D102ED"/>
    <w:rsid w:val="00D10943"/>
    <w:rsid w:val="00D13361"/>
    <w:rsid w:val="00D1365D"/>
    <w:rsid w:val="00D173C0"/>
    <w:rsid w:val="00D2161A"/>
    <w:rsid w:val="00D22025"/>
    <w:rsid w:val="00D227CE"/>
    <w:rsid w:val="00D2336E"/>
    <w:rsid w:val="00D23FE5"/>
    <w:rsid w:val="00D257C4"/>
    <w:rsid w:val="00D265FA"/>
    <w:rsid w:val="00D26C71"/>
    <w:rsid w:val="00D31232"/>
    <w:rsid w:val="00D36E1C"/>
    <w:rsid w:val="00D3763C"/>
    <w:rsid w:val="00D37837"/>
    <w:rsid w:val="00D37CCB"/>
    <w:rsid w:val="00D41C7E"/>
    <w:rsid w:val="00D41F10"/>
    <w:rsid w:val="00D43290"/>
    <w:rsid w:val="00D449FC"/>
    <w:rsid w:val="00D453A5"/>
    <w:rsid w:val="00D464F8"/>
    <w:rsid w:val="00D5051E"/>
    <w:rsid w:val="00D50820"/>
    <w:rsid w:val="00D515AF"/>
    <w:rsid w:val="00D51DBB"/>
    <w:rsid w:val="00D54841"/>
    <w:rsid w:val="00D55409"/>
    <w:rsid w:val="00D5589D"/>
    <w:rsid w:val="00D56583"/>
    <w:rsid w:val="00D56F32"/>
    <w:rsid w:val="00D57392"/>
    <w:rsid w:val="00D60C74"/>
    <w:rsid w:val="00D61CED"/>
    <w:rsid w:val="00D62678"/>
    <w:rsid w:val="00D65B49"/>
    <w:rsid w:val="00D65BB4"/>
    <w:rsid w:val="00D65F39"/>
    <w:rsid w:val="00D66E57"/>
    <w:rsid w:val="00D675E0"/>
    <w:rsid w:val="00D71180"/>
    <w:rsid w:val="00D7199A"/>
    <w:rsid w:val="00D71B6A"/>
    <w:rsid w:val="00D7472D"/>
    <w:rsid w:val="00D74AE9"/>
    <w:rsid w:val="00D74F34"/>
    <w:rsid w:val="00D75843"/>
    <w:rsid w:val="00D77C31"/>
    <w:rsid w:val="00D77F7A"/>
    <w:rsid w:val="00D83303"/>
    <w:rsid w:val="00D83B03"/>
    <w:rsid w:val="00D846BF"/>
    <w:rsid w:val="00D875DB"/>
    <w:rsid w:val="00D87D54"/>
    <w:rsid w:val="00D90649"/>
    <w:rsid w:val="00D936BB"/>
    <w:rsid w:val="00D937FC"/>
    <w:rsid w:val="00D97D34"/>
    <w:rsid w:val="00DA02F1"/>
    <w:rsid w:val="00DA041A"/>
    <w:rsid w:val="00DA0B5A"/>
    <w:rsid w:val="00DA0FF7"/>
    <w:rsid w:val="00DA34A5"/>
    <w:rsid w:val="00DA3602"/>
    <w:rsid w:val="00DA4E32"/>
    <w:rsid w:val="00DA5B20"/>
    <w:rsid w:val="00DA6E47"/>
    <w:rsid w:val="00DA73B5"/>
    <w:rsid w:val="00DA7932"/>
    <w:rsid w:val="00DB13BA"/>
    <w:rsid w:val="00DB455E"/>
    <w:rsid w:val="00DB5B04"/>
    <w:rsid w:val="00DB6034"/>
    <w:rsid w:val="00DB718E"/>
    <w:rsid w:val="00DC092F"/>
    <w:rsid w:val="00DC0C0E"/>
    <w:rsid w:val="00DC1702"/>
    <w:rsid w:val="00DC2AA0"/>
    <w:rsid w:val="00DC3B47"/>
    <w:rsid w:val="00DC6614"/>
    <w:rsid w:val="00DC7923"/>
    <w:rsid w:val="00DC79A1"/>
    <w:rsid w:val="00DD07EB"/>
    <w:rsid w:val="00DD1252"/>
    <w:rsid w:val="00DD1A4F"/>
    <w:rsid w:val="00DD22B3"/>
    <w:rsid w:val="00DD35DD"/>
    <w:rsid w:val="00DD3F29"/>
    <w:rsid w:val="00DD4351"/>
    <w:rsid w:val="00DD5698"/>
    <w:rsid w:val="00DD57CC"/>
    <w:rsid w:val="00DD5EED"/>
    <w:rsid w:val="00DD6CDA"/>
    <w:rsid w:val="00DD6F8D"/>
    <w:rsid w:val="00DD7F05"/>
    <w:rsid w:val="00DE24EB"/>
    <w:rsid w:val="00DE3347"/>
    <w:rsid w:val="00DE4663"/>
    <w:rsid w:val="00DE5055"/>
    <w:rsid w:val="00DE6D74"/>
    <w:rsid w:val="00DF1844"/>
    <w:rsid w:val="00DF6865"/>
    <w:rsid w:val="00E00C93"/>
    <w:rsid w:val="00E01CA8"/>
    <w:rsid w:val="00E03204"/>
    <w:rsid w:val="00E034CC"/>
    <w:rsid w:val="00E038B3"/>
    <w:rsid w:val="00E0723C"/>
    <w:rsid w:val="00E100D5"/>
    <w:rsid w:val="00E10A99"/>
    <w:rsid w:val="00E14069"/>
    <w:rsid w:val="00E175BC"/>
    <w:rsid w:val="00E17EE2"/>
    <w:rsid w:val="00E2162B"/>
    <w:rsid w:val="00E22EF3"/>
    <w:rsid w:val="00E23FCB"/>
    <w:rsid w:val="00E2423F"/>
    <w:rsid w:val="00E243DE"/>
    <w:rsid w:val="00E253B6"/>
    <w:rsid w:val="00E257AC"/>
    <w:rsid w:val="00E258D2"/>
    <w:rsid w:val="00E266F3"/>
    <w:rsid w:val="00E3038A"/>
    <w:rsid w:val="00E30C88"/>
    <w:rsid w:val="00E31908"/>
    <w:rsid w:val="00E3255B"/>
    <w:rsid w:val="00E325E3"/>
    <w:rsid w:val="00E329CB"/>
    <w:rsid w:val="00E35656"/>
    <w:rsid w:val="00E36BCD"/>
    <w:rsid w:val="00E36D7B"/>
    <w:rsid w:val="00E3715C"/>
    <w:rsid w:val="00E40C22"/>
    <w:rsid w:val="00E40F1F"/>
    <w:rsid w:val="00E423B8"/>
    <w:rsid w:val="00E42C39"/>
    <w:rsid w:val="00E42CC7"/>
    <w:rsid w:val="00E43432"/>
    <w:rsid w:val="00E43D54"/>
    <w:rsid w:val="00E43F1D"/>
    <w:rsid w:val="00E45820"/>
    <w:rsid w:val="00E46254"/>
    <w:rsid w:val="00E475E7"/>
    <w:rsid w:val="00E47FB8"/>
    <w:rsid w:val="00E5027F"/>
    <w:rsid w:val="00E52233"/>
    <w:rsid w:val="00E5412E"/>
    <w:rsid w:val="00E56301"/>
    <w:rsid w:val="00E56377"/>
    <w:rsid w:val="00E573FC"/>
    <w:rsid w:val="00E601B1"/>
    <w:rsid w:val="00E60A4C"/>
    <w:rsid w:val="00E619CF"/>
    <w:rsid w:val="00E6209E"/>
    <w:rsid w:val="00E629DA"/>
    <w:rsid w:val="00E636FA"/>
    <w:rsid w:val="00E658B1"/>
    <w:rsid w:val="00E65F0E"/>
    <w:rsid w:val="00E66134"/>
    <w:rsid w:val="00E6694F"/>
    <w:rsid w:val="00E67D71"/>
    <w:rsid w:val="00E709C4"/>
    <w:rsid w:val="00E72FC6"/>
    <w:rsid w:val="00E748AB"/>
    <w:rsid w:val="00E76CB0"/>
    <w:rsid w:val="00E77481"/>
    <w:rsid w:val="00E77C00"/>
    <w:rsid w:val="00E77E74"/>
    <w:rsid w:val="00E81829"/>
    <w:rsid w:val="00E85CDA"/>
    <w:rsid w:val="00E87861"/>
    <w:rsid w:val="00E87A5D"/>
    <w:rsid w:val="00E916FA"/>
    <w:rsid w:val="00E9195E"/>
    <w:rsid w:val="00E91D41"/>
    <w:rsid w:val="00EA0940"/>
    <w:rsid w:val="00EA09AA"/>
    <w:rsid w:val="00EA1AD8"/>
    <w:rsid w:val="00EA1E3B"/>
    <w:rsid w:val="00EA4495"/>
    <w:rsid w:val="00EA5D16"/>
    <w:rsid w:val="00EB0EF0"/>
    <w:rsid w:val="00EB116C"/>
    <w:rsid w:val="00EB2D82"/>
    <w:rsid w:val="00EB3BF8"/>
    <w:rsid w:val="00EB4551"/>
    <w:rsid w:val="00EB4EB6"/>
    <w:rsid w:val="00EC1817"/>
    <w:rsid w:val="00EC2E1E"/>
    <w:rsid w:val="00EC465B"/>
    <w:rsid w:val="00EC5F06"/>
    <w:rsid w:val="00EC601E"/>
    <w:rsid w:val="00EC68D8"/>
    <w:rsid w:val="00EC7F78"/>
    <w:rsid w:val="00ED0E7F"/>
    <w:rsid w:val="00ED1518"/>
    <w:rsid w:val="00ED157E"/>
    <w:rsid w:val="00ED32AC"/>
    <w:rsid w:val="00ED380C"/>
    <w:rsid w:val="00ED382C"/>
    <w:rsid w:val="00ED6479"/>
    <w:rsid w:val="00ED6C3A"/>
    <w:rsid w:val="00EE1C9A"/>
    <w:rsid w:val="00EE7189"/>
    <w:rsid w:val="00EF0424"/>
    <w:rsid w:val="00EF0737"/>
    <w:rsid w:val="00EF121F"/>
    <w:rsid w:val="00EF4FBD"/>
    <w:rsid w:val="00EF6665"/>
    <w:rsid w:val="00F001DC"/>
    <w:rsid w:val="00F00547"/>
    <w:rsid w:val="00F00B78"/>
    <w:rsid w:val="00F00F28"/>
    <w:rsid w:val="00F05173"/>
    <w:rsid w:val="00F0537C"/>
    <w:rsid w:val="00F05D63"/>
    <w:rsid w:val="00F11DEF"/>
    <w:rsid w:val="00F15E61"/>
    <w:rsid w:val="00F20A95"/>
    <w:rsid w:val="00F215F6"/>
    <w:rsid w:val="00F21A5C"/>
    <w:rsid w:val="00F224FD"/>
    <w:rsid w:val="00F25158"/>
    <w:rsid w:val="00F318E6"/>
    <w:rsid w:val="00F31A7A"/>
    <w:rsid w:val="00F3292B"/>
    <w:rsid w:val="00F3298F"/>
    <w:rsid w:val="00F33945"/>
    <w:rsid w:val="00F33C0F"/>
    <w:rsid w:val="00F34516"/>
    <w:rsid w:val="00F36D26"/>
    <w:rsid w:val="00F372F0"/>
    <w:rsid w:val="00F37979"/>
    <w:rsid w:val="00F411F5"/>
    <w:rsid w:val="00F42E59"/>
    <w:rsid w:val="00F42F47"/>
    <w:rsid w:val="00F438AB"/>
    <w:rsid w:val="00F452DB"/>
    <w:rsid w:val="00F4678E"/>
    <w:rsid w:val="00F5229A"/>
    <w:rsid w:val="00F5382E"/>
    <w:rsid w:val="00F5387F"/>
    <w:rsid w:val="00F539A8"/>
    <w:rsid w:val="00F54BA7"/>
    <w:rsid w:val="00F55DD4"/>
    <w:rsid w:val="00F566FC"/>
    <w:rsid w:val="00F56931"/>
    <w:rsid w:val="00F61914"/>
    <w:rsid w:val="00F61E1A"/>
    <w:rsid w:val="00F61E3A"/>
    <w:rsid w:val="00F63C53"/>
    <w:rsid w:val="00F64984"/>
    <w:rsid w:val="00F67E9C"/>
    <w:rsid w:val="00F708B9"/>
    <w:rsid w:val="00F71B2C"/>
    <w:rsid w:val="00F71CDD"/>
    <w:rsid w:val="00F72478"/>
    <w:rsid w:val="00F7485D"/>
    <w:rsid w:val="00F748D9"/>
    <w:rsid w:val="00F76EF8"/>
    <w:rsid w:val="00F803E5"/>
    <w:rsid w:val="00F8231C"/>
    <w:rsid w:val="00F82F74"/>
    <w:rsid w:val="00F83F96"/>
    <w:rsid w:val="00F8565D"/>
    <w:rsid w:val="00F85E60"/>
    <w:rsid w:val="00F9303C"/>
    <w:rsid w:val="00F96653"/>
    <w:rsid w:val="00FA0FA5"/>
    <w:rsid w:val="00FA28AE"/>
    <w:rsid w:val="00FA5131"/>
    <w:rsid w:val="00FA5CA3"/>
    <w:rsid w:val="00FA63ED"/>
    <w:rsid w:val="00FA684C"/>
    <w:rsid w:val="00FA797B"/>
    <w:rsid w:val="00FB01A7"/>
    <w:rsid w:val="00FB04F4"/>
    <w:rsid w:val="00FB1113"/>
    <w:rsid w:val="00FB136E"/>
    <w:rsid w:val="00FB2550"/>
    <w:rsid w:val="00FB396E"/>
    <w:rsid w:val="00FB3BEB"/>
    <w:rsid w:val="00FB3E0E"/>
    <w:rsid w:val="00FB41C6"/>
    <w:rsid w:val="00FB5015"/>
    <w:rsid w:val="00FB5A1B"/>
    <w:rsid w:val="00FB7248"/>
    <w:rsid w:val="00FC0A20"/>
    <w:rsid w:val="00FC1F8E"/>
    <w:rsid w:val="00FC451D"/>
    <w:rsid w:val="00FC47E9"/>
    <w:rsid w:val="00FC5433"/>
    <w:rsid w:val="00FC66DC"/>
    <w:rsid w:val="00FC67FB"/>
    <w:rsid w:val="00FC7AC1"/>
    <w:rsid w:val="00FD16B5"/>
    <w:rsid w:val="00FD231B"/>
    <w:rsid w:val="00FD6098"/>
    <w:rsid w:val="00FE054E"/>
    <w:rsid w:val="00FE0DBF"/>
    <w:rsid w:val="00FE1794"/>
    <w:rsid w:val="00FE292E"/>
    <w:rsid w:val="00FE306D"/>
    <w:rsid w:val="00FE4D5D"/>
    <w:rsid w:val="00FE54B4"/>
    <w:rsid w:val="00FE6C92"/>
    <w:rsid w:val="00FE7DD6"/>
    <w:rsid w:val="00FE7E01"/>
    <w:rsid w:val="00FF7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>
      <o:colormru v:ext="edit" colors="#3a3d8c,#484f9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1C40"/>
    <w:pPr>
      <w:spacing w:after="280" w:line="312" w:lineRule="auto"/>
      <w:contextualSpacing/>
      <w:jc w:val="both"/>
    </w:pPr>
    <w:rPr>
      <w:rFonts w:ascii="Arial" w:hAnsi="Arial"/>
      <w:szCs w:val="24"/>
      <w:lang w:eastAsia="fr-FR"/>
    </w:rPr>
  </w:style>
  <w:style w:type="paragraph" w:styleId="Heading1">
    <w:name w:val="heading 1"/>
    <w:next w:val="Normal"/>
    <w:link w:val="Heading1Char"/>
    <w:qFormat/>
    <w:rsid w:val="006528CC"/>
    <w:pPr>
      <w:keepNext/>
      <w:numPr>
        <w:numId w:val="2"/>
      </w:numPr>
      <w:spacing w:after="360"/>
      <w:outlineLvl w:val="0"/>
    </w:pPr>
    <w:rPr>
      <w:rFonts w:ascii="Arial" w:hAnsi="Arial" w:cs="Arial"/>
      <w:b/>
      <w:bCs/>
      <w:caps/>
      <w:color w:val="484F98"/>
      <w:kern w:val="32"/>
      <w:sz w:val="30"/>
      <w:szCs w:val="32"/>
      <w:lang w:eastAsia="fr-FR"/>
    </w:rPr>
  </w:style>
  <w:style w:type="paragraph" w:styleId="Heading2">
    <w:name w:val="heading 2"/>
    <w:next w:val="Normal"/>
    <w:link w:val="Heading2Char"/>
    <w:qFormat/>
    <w:rsid w:val="001B6FDA"/>
    <w:pPr>
      <w:keepNext/>
      <w:numPr>
        <w:ilvl w:val="1"/>
        <w:numId w:val="2"/>
      </w:numPr>
      <w:spacing w:after="360"/>
      <w:outlineLvl w:val="1"/>
    </w:pPr>
    <w:rPr>
      <w:rFonts w:ascii="Arial" w:hAnsi="Arial" w:cs="Arial"/>
      <w:b/>
      <w:bCs/>
      <w:iCs/>
      <w:caps/>
      <w:color w:val="484F98"/>
      <w:sz w:val="24"/>
      <w:szCs w:val="28"/>
      <w:lang w:val="fr-FR" w:eastAsia="fr-FR"/>
    </w:rPr>
  </w:style>
  <w:style w:type="paragraph" w:styleId="Heading3">
    <w:name w:val="heading 3"/>
    <w:next w:val="Normal"/>
    <w:qFormat/>
    <w:rsid w:val="009B1374"/>
    <w:pPr>
      <w:keepNext/>
      <w:numPr>
        <w:ilvl w:val="2"/>
        <w:numId w:val="2"/>
      </w:numPr>
      <w:spacing w:after="60"/>
      <w:outlineLvl w:val="2"/>
    </w:pPr>
    <w:rPr>
      <w:rFonts w:ascii="Arial" w:hAnsi="Arial" w:cs="Arial"/>
      <w:b/>
      <w:bCs/>
      <w:color w:val="484F98"/>
      <w:sz w:val="24"/>
      <w:szCs w:val="26"/>
      <w:lang w:eastAsia="fr-FR"/>
    </w:rPr>
  </w:style>
  <w:style w:type="paragraph" w:styleId="Heading4">
    <w:name w:val="heading 4"/>
    <w:next w:val="Normal"/>
    <w:qFormat/>
    <w:rsid w:val="00521A4F"/>
    <w:pPr>
      <w:keepNext/>
      <w:spacing w:after="60"/>
      <w:outlineLvl w:val="3"/>
    </w:pPr>
    <w:rPr>
      <w:rFonts w:ascii="Arial" w:hAnsi="Arial"/>
      <w:bCs/>
      <w:color w:val="484F98"/>
      <w:sz w:val="24"/>
      <w:szCs w:val="28"/>
      <w:lang w:eastAsia="fr-FR"/>
    </w:rPr>
  </w:style>
  <w:style w:type="paragraph" w:styleId="Heading5">
    <w:name w:val="heading 5"/>
    <w:basedOn w:val="Normal"/>
    <w:next w:val="Normal"/>
    <w:qFormat/>
    <w:rsid w:val="00E658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58B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58B1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58B1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58B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1370C6"/>
    <w:pPr>
      <w:tabs>
        <w:tab w:val="center" w:pos="4536"/>
        <w:tab w:val="right" w:pos="9072"/>
      </w:tabs>
    </w:pPr>
    <w:rPr>
      <w:rFonts w:ascii="Arial" w:hAnsi="Arial"/>
      <w:sz w:val="21"/>
      <w:szCs w:val="24"/>
      <w:lang w:val="fr-FR" w:eastAsia="fr-FR"/>
    </w:rPr>
  </w:style>
  <w:style w:type="paragraph" w:styleId="Footer">
    <w:name w:val="footer"/>
    <w:rsid w:val="001370C6"/>
    <w:pPr>
      <w:tabs>
        <w:tab w:val="center" w:pos="4536"/>
        <w:tab w:val="right" w:pos="9072"/>
      </w:tabs>
    </w:pPr>
    <w:rPr>
      <w:rFonts w:ascii="Arial" w:hAnsi="Arial"/>
      <w:sz w:val="21"/>
      <w:szCs w:val="24"/>
      <w:lang w:val="fr-FR" w:eastAsia="fr-FR"/>
    </w:rPr>
  </w:style>
  <w:style w:type="paragraph" w:styleId="Subtitle">
    <w:name w:val="Subtitle"/>
    <w:link w:val="SubtitleChar"/>
    <w:qFormat/>
    <w:rsid w:val="009B1374"/>
    <w:pPr>
      <w:spacing w:after="60" w:line="288" w:lineRule="auto"/>
      <w:jc w:val="center"/>
      <w:outlineLvl w:val="1"/>
    </w:pPr>
    <w:rPr>
      <w:rFonts w:ascii="Arial" w:hAnsi="Arial" w:cs="Arial"/>
      <w:color w:val="484F98"/>
      <w:sz w:val="28"/>
      <w:szCs w:val="24"/>
      <w:lang w:eastAsia="fr-FR"/>
    </w:rPr>
  </w:style>
  <w:style w:type="paragraph" w:styleId="Title">
    <w:name w:val="Title"/>
    <w:qFormat/>
    <w:rsid w:val="009B1374"/>
    <w:pPr>
      <w:spacing w:after="500" w:line="288" w:lineRule="auto"/>
      <w:jc w:val="center"/>
      <w:outlineLvl w:val="0"/>
    </w:pPr>
    <w:rPr>
      <w:rFonts w:ascii="Arial" w:hAnsi="Arial" w:cs="Arial"/>
      <w:b/>
      <w:bCs/>
      <w:caps/>
      <w:color w:val="484F98"/>
      <w:kern w:val="28"/>
      <w:sz w:val="32"/>
      <w:szCs w:val="32"/>
      <w:lang w:eastAsia="fr-FR"/>
    </w:rPr>
  </w:style>
  <w:style w:type="character" w:styleId="PageNumber">
    <w:name w:val="page number"/>
    <w:basedOn w:val="DefaultParagraphFont"/>
    <w:rsid w:val="00B46F35"/>
    <w:rPr>
      <w:rFonts w:ascii="Arial" w:hAnsi="Arial"/>
      <w:color w:val="656F79"/>
      <w:sz w:val="20"/>
    </w:rPr>
  </w:style>
  <w:style w:type="character" w:customStyle="1" w:styleId="Heading1Char">
    <w:name w:val="Heading 1 Char"/>
    <w:basedOn w:val="DefaultParagraphFont"/>
    <w:link w:val="Heading1"/>
    <w:rsid w:val="006528CC"/>
    <w:rPr>
      <w:rFonts w:ascii="Arial" w:hAnsi="Arial" w:cs="Arial"/>
      <w:b/>
      <w:bCs/>
      <w:caps/>
      <w:color w:val="484F98"/>
      <w:kern w:val="32"/>
      <w:sz w:val="30"/>
      <w:szCs w:val="32"/>
      <w:lang w:eastAsia="fr-FR"/>
    </w:rPr>
  </w:style>
  <w:style w:type="character" w:customStyle="1" w:styleId="SubtitleChar">
    <w:name w:val="Subtitle Char"/>
    <w:basedOn w:val="DefaultParagraphFont"/>
    <w:link w:val="Subtitle"/>
    <w:rsid w:val="009B1374"/>
    <w:rPr>
      <w:rFonts w:ascii="Arial" w:hAnsi="Arial" w:cs="Arial"/>
      <w:color w:val="484F98"/>
      <w:sz w:val="28"/>
      <w:szCs w:val="24"/>
      <w:lang w:val="en-GB" w:eastAsia="fr-FR" w:bidi="ar-SA"/>
    </w:rPr>
  </w:style>
  <w:style w:type="paragraph" w:customStyle="1" w:styleId="Introduction">
    <w:name w:val="Introduction"/>
    <w:rsid w:val="00374383"/>
    <w:pPr>
      <w:autoSpaceDE w:val="0"/>
      <w:autoSpaceDN w:val="0"/>
      <w:adjustRightInd w:val="0"/>
      <w:spacing w:after="600" w:line="312" w:lineRule="auto"/>
      <w:contextualSpacing/>
      <w:jc w:val="both"/>
    </w:pPr>
    <w:rPr>
      <w:rFonts w:ascii="Arial" w:hAnsi="Arial" w:cs="Arial-ItalicMT"/>
      <w:i/>
      <w:iCs/>
      <w:lang w:val="fr-FR" w:eastAsia="fr-FR"/>
    </w:rPr>
  </w:style>
  <w:style w:type="paragraph" w:styleId="ListBullet">
    <w:name w:val="List Bullet"/>
    <w:link w:val="ListBulletChar"/>
    <w:rsid w:val="008D1675"/>
    <w:pPr>
      <w:numPr>
        <w:numId w:val="1"/>
      </w:numPr>
      <w:spacing w:after="280" w:line="312" w:lineRule="auto"/>
      <w:contextualSpacing/>
    </w:pPr>
    <w:rPr>
      <w:rFonts w:ascii="Arial" w:hAnsi="Arial"/>
      <w:szCs w:val="24"/>
      <w:lang w:val="fr-FR" w:eastAsia="fr-FR"/>
    </w:rPr>
  </w:style>
  <w:style w:type="character" w:customStyle="1" w:styleId="StyleGras">
    <w:name w:val="Style Gras"/>
    <w:basedOn w:val="DefaultParagraphFont"/>
    <w:rsid w:val="00521A4F"/>
    <w:rPr>
      <w:bCs/>
      <w:lang w:val="en-GB"/>
    </w:rPr>
  </w:style>
  <w:style w:type="paragraph" w:styleId="FootnoteText">
    <w:name w:val="footnote text"/>
    <w:basedOn w:val="Normal"/>
    <w:semiHidden/>
    <w:rsid w:val="0092499C"/>
    <w:pPr>
      <w:jc w:val="left"/>
    </w:pPr>
    <w:rPr>
      <w:sz w:val="14"/>
      <w:szCs w:val="20"/>
    </w:rPr>
  </w:style>
  <w:style w:type="character" w:styleId="FootnoteReference">
    <w:name w:val="footnote reference"/>
    <w:basedOn w:val="DefaultParagraphFont"/>
    <w:semiHidden/>
    <w:rsid w:val="002E4A57"/>
    <w:rPr>
      <w:rFonts w:ascii="Arial" w:hAnsi="Arial"/>
      <w:color w:val="auto"/>
      <w:vertAlign w:val="superscript"/>
    </w:rPr>
  </w:style>
  <w:style w:type="paragraph" w:customStyle="1" w:styleId="Footnotes">
    <w:name w:val="Footnotes"/>
    <w:link w:val="FootnotesCarCar"/>
    <w:rsid w:val="0092499C"/>
    <w:pPr>
      <w:ind w:left="850" w:hanging="170"/>
    </w:pPr>
    <w:rPr>
      <w:rFonts w:ascii="Arial" w:hAnsi="Arial"/>
      <w:sz w:val="14"/>
      <w:lang w:val="fr-FR" w:eastAsia="fr-FR"/>
    </w:rPr>
  </w:style>
  <w:style w:type="character" w:customStyle="1" w:styleId="FootnotesCarCar">
    <w:name w:val="Footnotes Car Car"/>
    <w:basedOn w:val="DefaultParagraphFont"/>
    <w:link w:val="Footnotes"/>
    <w:rsid w:val="0092499C"/>
    <w:rPr>
      <w:rFonts w:ascii="Arial" w:hAnsi="Arial"/>
      <w:sz w:val="14"/>
      <w:lang w:val="fr-FR" w:eastAsia="fr-FR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2FB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702FB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C274B"/>
    <w:pPr>
      <w:tabs>
        <w:tab w:val="left" w:pos="709"/>
        <w:tab w:val="right" w:leader="dot" w:pos="8494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702FB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02FB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02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2FB1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E034CC"/>
    <w:rPr>
      <w:b/>
      <w:bCs/>
    </w:rPr>
  </w:style>
  <w:style w:type="table" w:styleId="TableGrid">
    <w:name w:val="Table Grid"/>
    <w:basedOn w:val="TableNormal"/>
    <w:uiPriority w:val="1"/>
    <w:rsid w:val="00E03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E034C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ption">
    <w:name w:val="caption"/>
    <w:basedOn w:val="Normal"/>
    <w:next w:val="Normal"/>
    <w:unhideWhenUsed/>
    <w:qFormat/>
    <w:rsid w:val="00E034CC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E034CC"/>
    <w:pPr>
      <w:spacing w:after="0"/>
    </w:pPr>
  </w:style>
  <w:style w:type="paragraph" w:styleId="ListParagraph">
    <w:name w:val="List Paragraph"/>
    <w:basedOn w:val="Normal"/>
    <w:uiPriority w:val="34"/>
    <w:qFormat/>
    <w:rsid w:val="00BD4420"/>
    <w:pPr>
      <w:ind w:left="720"/>
    </w:pPr>
  </w:style>
  <w:style w:type="paragraph" w:customStyle="1" w:styleId="Annexlevel1">
    <w:name w:val="Annex level 1"/>
    <w:basedOn w:val="Heading1"/>
    <w:next w:val="Normal"/>
    <w:link w:val="Annexlevel1Char"/>
    <w:qFormat/>
    <w:rsid w:val="005C0F03"/>
    <w:pPr>
      <w:numPr>
        <w:numId w:val="3"/>
      </w:numPr>
    </w:pPr>
  </w:style>
  <w:style w:type="character" w:customStyle="1" w:styleId="Annexlevel1Char">
    <w:name w:val="Annex level 1 Char"/>
    <w:basedOn w:val="Heading1Char"/>
    <w:link w:val="Annexlevel1"/>
    <w:rsid w:val="005C0F03"/>
  </w:style>
  <w:style w:type="paragraph" w:customStyle="1" w:styleId="Annexlevel2">
    <w:name w:val="Annex level 2"/>
    <w:basedOn w:val="Heading2"/>
    <w:next w:val="Normal"/>
    <w:link w:val="Annexleve2Char"/>
    <w:qFormat/>
    <w:rsid w:val="005C0F03"/>
    <w:pPr>
      <w:numPr>
        <w:numId w:val="4"/>
      </w:numPr>
    </w:pPr>
    <w:rPr>
      <w:lang w:val="en-GB"/>
    </w:rPr>
  </w:style>
  <w:style w:type="paragraph" w:styleId="BodyText">
    <w:name w:val="Body Text"/>
    <w:basedOn w:val="Normal"/>
    <w:link w:val="BodyTextChar"/>
    <w:rsid w:val="005C0F0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C0F03"/>
    <w:rPr>
      <w:rFonts w:ascii="Arial" w:hAnsi="Arial"/>
      <w:szCs w:val="24"/>
      <w:lang w:val="fr-FR" w:eastAsia="fr-FR"/>
    </w:rPr>
  </w:style>
  <w:style w:type="paragraph" w:customStyle="1" w:styleId="bulletlist">
    <w:name w:val="bullet list"/>
    <w:basedOn w:val="ListBullet"/>
    <w:link w:val="bulletlistChar"/>
    <w:qFormat/>
    <w:rsid w:val="00320F16"/>
    <w:pPr>
      <w:numPr>
        <w:numId w:val="5"/>
      </w:numPr>
      <w:spacing w:after="0"/>
    </w:pPr>
  </w:style>
  <w:style w:type="character" w:customStyle="1" w:styleId="Heading2Char">
    <w:name w:val="Heading 2 Char"/>
    <w:basedOn w:val="DefaultParagraphFont"/>
    <w:link w:val="Heading2"/>
    <w:rsid w:val="005C0F03"/>
    <w:rPr>
      <w:rFonts w:ascii="Arial" w:hAnsi="Arial" w:cs="Arial"/>
      <w:b/>
      <w:bCs/>
      <w:iCs/>
      <w:caps/>
      <w:color w:val="484F98"/>
      <w:sz w:val="24"/>
      <w:szCs w:val="28"/>
      <w:lang w:val="fr-FR" w:eastAsia="fr-FR"/>
    </w:rPr>
  </w:style>
  <w:style w:type="character" w:customStyle="1" w:styleId="Annexleve2Char">
    <w:name w:val="Annex leve 2 Char"/>
    <w:basedOn w:val="Heading2Char"/>
    <w:link w:val="Annexlevel2"/>
    <w:rsid w:val="005C0F03"/>
  </w:style>
  <w:style w:type="table" w:customStyle="1" w:styleId="PwCTableFigures">
    <w:name w:val="PwC Table Figures"/>
    <w:basedOn w:val="TableNormal"/>
    <w:uiPriority w:val="99"/>
    <w:qFormat/>
    <w:rsid w:val="00521A4F"/>
    <w:pPr>
      <w:tabs>
        <w:tab w:val="decimal" w:pos="1134"/>
      </w:tabs>
      <w:spacing w:before="60" w:after="60"/>
    </w:pPr>
    <w:rPr>
      <w:rFonts w:ascii="Arial" w:eastAsia="Arial" w:hAnsi="Arial"/>
      <w:lang w:eastAsia="en-US"/>
    </w:rPr>
    <w:tblPr>
      <w:tblInd w:w="0" w:type="dxa"/>
      <w:tblBorders>
        <w:insideH w:val="dotted" w:sz="4" w:space="0" w:color="3A497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3A4972"/>
          <w:left w:val="nil"/>
          <w:bottom w:val="single" w:sz="6" w:space="0" w:color="3A497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/>
        <w:i w:val="0"/>
        <w:color w:val="auto"/>
        <w:sz w:val="20"/>
      </w:rPr>
      <w:tblPr/>
      <w:tcPr>
        <w:tcBorders>
          <w:top w:val="single" w:sz="6" w:space="0" w:color="3A4972"/>
          <w:left w:val="nil"/>
          <w:bottom w:val="single" w:sz="6" w:space="0" w:color="3A4972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ListBulletChar">
    <w:name w:val="List Bullet Char"/>
    <w:basedOn w:val="DefaultParagraphFont"/>
    <w:link w:val="ListBullet"/>
    <w:rsid w:val="00521A4F"/>
    <w:rPr>
      <w:rFonts w:ascii="Arial" w:hAnsi="Arial"/>
      <w:szCs w:val="24"/>
      <w:lang w:val="fr-FR" w:eastAsia="fr-FR"/>
    </w:rPr>
  </w:style>
  <w:style w:type="character" w:customStyle="1" w:styleId="bulletlistChar">
    <w:name w:val="bullet list Char"/>
    <w:basedOn w:val="ListBulletChar"/>
    <w:link w:val="bulletlist"/>
    <w:rsid w:val="00320F16"/>
  </w:style>
  <w:style w:type="table" w:customStyle="1" w:styleId="PwCTableText">
    <w:name w:val="PwC Table Text"/>
    <w:basedOn w:val="TableNormal"/>
    <w:uiPriority w:val="99"/>
    <w:qFormat/>
    <w:rsid w:val="00521A4F"/>
    <w:pPr>
      <w:spacing w:before="60" w:after="60"/>
    </w:pPr>
    <w:rPr>
      <w:rFonts w:ascii="Georgia" w:eastAsia="Arial" w:hAnsi="Georgia"/>
      <w:lang w:eastAsia="en-US"/>
    </w:rPr>
    <w:tblPr>
      <w:tblStyleRowBandSize w:val="1"/>
      <w:tblInd w:w="0" w:type="dxa"/>
      <w:tblBorders>
        <w:insideH w:val="dotted" w:sz="4" w:space="0" w:color="3A497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3A4972"/>
          <w:bottom w:val="single" w:sz="6" w:space="0" w:color="3A4972"/>
        </w:tcBorders>
      </w:tcPr>
    </w:tblStylePr>
    <w:tblStylePr w:type="lastRow">
      <w:rPr>
        <w:b/>
      </w:rPr>
      <w:tblPr/>
      <w:tcPr>
        <w:tcBorders>
          <w:top w:val="single" w:sz="6" w:space="0" w:color="3A4972"/>
          <w:bottom w:val="single" w:sz="6" w:space="0" w:color="3A497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paragraph" w:customStyle="1" w:styleId="BlockText2">
    <w:name w:val="Block Text 2"/>
    <w:basedOn w:val="Normal"/>
    <w:uiPriority w:val="99"/>
    <w:qFormat/>
    <w:rsid w:val="00FA28AE"/>
    <w:pPr>
      <w:pBdr>
        <w:top w:val="single" w:sz="2" w:space="10" w:color="1F497D"/>
        <w:left w:val="single" w:sz="2" w:space="10" w:color="1F497D"/>
        <w:bottom w:val="single" w:sz="2" w:space="10" w:color="1F497D"/>
        <w:right w:val="single" w:sz="2" w:space="10" w:color="1F497D"/>
      </w:pBdr>
      <w:shd w:val="clear" w:color="auto" w:fill="484F98"/>
      <w:spacing w:after="240" w:line="240" w:lineRule="auto"/>
      <w:ind w:left="227" w:right="227"/>
      <w:contextualSpacing w:val="0"/>
      <w:jc w:val="left"/>
    </w:pPr>
    <w:rPr>
      <w:rFonts w:eastAsia="Calibri" w:cs="Arial"/>
      <w:i/>
      <w:color w:val="FFFFFF"/>
      <w:sz w:val="44"/>
      <w:szCs w:val="48"/>
      <w:lang w:eastAsia="en-US"/>
    </w:rPr>
  </w:style>
  <w:style w:type="character" w:styleId="IntenseEmphasis">
    <w:name w:val="Intense Emphasis"/>
    <w:basedOn w:val="DefaultParagraphFont"/>
    <w:uiPriority w:val="21"/>
    <w:qFormat/>
    <w:rsid w:val="005523C9"/>
    <w:rPr>
      <w:b/>
      <w:bCs/>
      <w:i/>
      <w:iCs/>
      <w:color w:val="4F81BD"/>
      <w:lang w:val="en-GB"/>
    </w:rPr>
  </w:style>
  <w:style w:type="paragraph" w:styleId="DocumentMap">
    <w:name w:val="Document Map"/>
    <w:basedOn w:val="Normal"/>
    <w:link w:val="DocumentMapChar"/>
    <w:rsid w:val="00FB5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B5A1B"/>
    <w:rPr>
      <w:rFonts w:ascii="Tahoma" w:hAnsi="Tahoma" w:cs="Tahoma"/>
      <w:sz w:val="16"/>
      <w:szCs w:val="16"/>
      <w:lang w:eastAsia="fr-FR"/>
    </w:rPr>
  </w:style>
  <w:style w:type="character" w:styleId="PlaceholderText">
    <w:name w:val="Placeholder Text"/>
    <w:basedOn w:val="DefaultParagraphFont"/>
    <w:uiPriority w:val="99"/>
    <w:semiHidden/>
    <w:rsid w:val="00762300"/>
    <w:rPr>
      <w:color w:val="808080"/>
    </w:rPr>
  </w:style>
  <w:style w:type="paragraph" w:customStyle="1" w:styleId="BodyCopy">
    <w:name w:val="Body Copy"/>
    <w:basedOn w:val="Normal"/>
    <w:qFormat/>
    <w:rsid w:val="00762300"/>
    <w:pPr>
      <w:spacing w:after="0" w:line="240" w:lineRule="auto"/>
      <w:contextualSpacing w:val="0"/>
      <w:jc w:val="left"/>
    </w:pPr>
    <w:rPr>
      <w:rFonts w:ascii="Calibri" w:eastAsia="Calibri" w:hAnsi="Calibri"/>
      <w:spacing w:val="8"/>
      <w:sz w:val="16"/>
      <w:szCs w:val="22"/>
      <w:lang w:val="en-US" w:eastAsia="en-US"/>
    </w:rPr>
  </w:style>
  <w:style w:type="paragraph" w:customStyle="1" w:styleId="MinutesandAgendaTitles">
    <w:name w:val="Minutes and Agenda Titles"/>
    <w:basedOn w:val="Normal"/>
    <w:qFormat/>
    <w:rsid w:val="00762300"/>
    <w:pPr>
      <w:spacing w:after="0" w:line="240" w:lineRule="auto"/>
      <w:contextualSpacing w:val="0"/>
      <w:jc w:val="left"/>
    </w:pPr>
    <w:rPr>
      <w:rFonts w:ascii="Calibri" w:eastAsia="Calibri" w:hAnsi="Calibri"/>
      <w:b/>
      <w:color w:val="FFFFFF"/>
      <w:spacing w:val="8"/>
      <w:szCs w:val="22"/>
      <w:lang w:val="en-US" w:eastAsia="en-US"/>
    </w:rPr>
  </w:style>
  <w:style w:type="character" w:styleId="CommentReference">
    <w:name w:val="annotation reference"/>
    <w:basedOn w:val="DefaultParagraphFont"/>
    <w:rsid w:val="00DC09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2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DC092F"/>
    <w:rPr>
      <w:rFonts w:ascii="Arial" w:hAnsi="Arial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DC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C092F"/>
    <w:rPr>
      <w:b/>
      <w:bCs/>
    </w:rPr>
  </w:style>
  <w:style w:type="character" w:customStyle="1" w:styleId="apple-style-span">
    <w:name w:val="apple-style-span"/>
    <w:basedOn w:val="DefaultParagraphFont"/>
    <w:rsid w:val="00A127CB"/>
  </w:style>
  <w:style w:type="paragraph" w:styleId="NormalWeb">
    <w:name w:val="Normal (Web)"/>
    <w:basedOn w:val="Normal"/>
    <w:uiPriority w:val="99"/>
    <w:unhideWhenUsed/>
    <w:rsid w:val="00300437"/>
    <w:pPr>
      <w:spacing w:before="100" w:beforeAutospacing="1" w:after="100" w:afterAutospacing="1" w:line="240" w:lineRule="auto"/>
      <w:contextualSpacing w:val="0"/>
      <w:jc w:val="left"/>
    </w:pPr>
    <w:rPr>
      <w:rFonts w:ascii="Times New Roman" w:hAnsi="Times New Roman"/>
      <w:sz w:val="24"/>
      <w:lang w:eastAsia="en-GB"/>
    </w:rPr>
  </w:style>
  <w:style w:type="character" w:styleId="Emphasis">
    <w:name w:val="Emphasis"/>
    <w:basedOn w:val="DefaultParagraphFont"/>
    <w:uiPriority w:val="20"/>
    <w:qFormat/>
    <w:rsid w:val="00300437"/>
    <w:rPr>
      <w:i/>
      <w:iCs/>
    </w:rPr>
  </w:style>
  <w:style w:type="character" w:customStyle="1" w:styleId="apple-converted-space">
    <w:name w:val="apple-converted-space"/>
    <w:basedOn w:val="DefaultParagraphFont"/>
    <w:rsid w:val="00300437"/>
  </w:style>
  <w:style w:type="character" w:styleId="FollowedHyperlink">
    <w:name w:val="FollowedHyperlink"/>
    <w:basedOn w:val="DefaultParagraphFont"/>
    <w:rsid w:val="004A2B3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51516"/>
    <w:rPr>
      <w:rFonts w:ascii="Arial" w:hAnsi="Arial"/>
      <w:szCs w:val="24"/>
      <w:lang w:eastAsia="fr-FR"/>
    </w:rPr>
  </w:style>
  <w:style w:type="paragraph" w:customStyle="1" w:styleId="Default">
    <w:name w:val="Default"/>
    <w:rsid w:val="003F24E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334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86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328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78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2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9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1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6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3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9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9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9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12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6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9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1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72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2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93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8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0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4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53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89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9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4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88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2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6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58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59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2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0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12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6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98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5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4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0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7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7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57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7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3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oinup.ec.europa.eu/sites/default/files/D5.1.2_Core%20Public%20Service%20Vocabulary_WG_Virtual_Meeting_20130123_v0.02.pdf" TargetMode="External"/><Relationship Id="rId18" Type="http://schemas.openxmlformats.org/officeDocument/2006/relationships/hyperlink" Target="https://joinup.ec.europa.eu/sites/default/files/D5.1.2_Core%20Public%20Service%20Vocabulary_WG_Virtual_Meeting_20130123_v0.02.pdf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joinup.ec.europa.eu/sites/default/files/D5.1.2%20-%20Core%20Public%20Service%20Vocabulary%20specification%20v0.05.docx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joinup.ec.europa.eu/sites/default/files/D5.1.2_Core%20Public%20Service%20Vocabulary_WG_Virtual_Meeting_20130123_v0.02.pdf" TargetMode="Externa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yperlink" Target="https://joinup.ec.europa.eu/asset/core_public_service/document/core-public-service-working-group" TargetMode="External"/><Relationship Id="rId20" Type="http://schemas.openxmlformats.org/officeDocument/2006/relationships/hyperlink" Target="https://joinup.ec.europa.eu/asset/core_public_service/issue/a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yperlink" Target="https://joinup.ec.europa.eu/asset/core_public_service/document/core-public-service-wg-virtual-meeting-20130206" TargetMode="External"/><Relationship Id="rId23" Type="http://schemas.openxmlformats.org/officeDocument/2006/relationships/hyperlink" Target="https://joinup.ec.europa.eu/asset/core_public_service/document/core-public-service-wg-virtual-meeting-20130326" TargetMode="External"/><Relationship Id="rId10" Type="http://schemas.openxmlformats.org/officeDocument/2006/relationships/header" Target="header2.xml"/><Relationship Id="rId19" Type="http://schemas.openxmlformats.org/officeDocument/2006/relationships/hyperlink" Target="http://joinup.ec.europa.eu/mailman/listinfo/core_public_service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joinup.ec.europa.eu/sites/default/files/D5.1.2%20-%20Core%20Public%20Service%20Vocabulary%20specification%20v0.05.docx" TargetMode="External"/><Relationship Id="rId22" Type="http://schemas.openxmlformats.org/officeDocument/2006/relationships/hyperlink" Target="http://www.timeanddate.com/worldclock/fixedtime.html?msg=Core+Public+Service+WG+Virtual+Meeting+2013.02.06&amp;iso=20130206T16&amp;p1=48&amp;ah=1&amp;am=30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2011-08-26T00:00:00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2526C9-6A0E-4DA1-9C50-FAEF5491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1363</Words>
  <Characters>7772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Core Public Service Vocabulary WG Virtual Meeting 2011-12-05</vt:lpstr>
      <vt:lpstr/>
    </vt:vector>
  </TitlesOfParts>
  <Company>PricewaterhouseCoopers</Company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Public Service Vocabulary WG Virtual Meeting 2011-12-05</dc:title>
  <dc:subject>Meeting Minutes</dc:subject>
  <dc:creator>PwC</dc:creator>
  <cp:lastModifiedBy>Nikolaos Loutas</cp:lastModifiedBy>
  <cp:revision>4</cp:revision>
  <cp:lastPrinted>2012-10-14T21:06:00Z</cp:lastPrinted>
  <dcterms:created xsi:type="dcterms:W3CDTF">2013-02-08T13:44:00Z</dcterms:created>
  <dcterms:modified xsi:type="dcterms:W3CDTF">2013-02-08T14:11:00Z</dcterms:modified>
</cp:coreProperties>
</file>